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DF27ADC" w14:textId="77777777" w:rsidR="00F515BE" w:rsidRDefault="006C6E03" w:rsidP="006C6E03">
      <w:pPr>
        <w:pStyle w:val="hd1"/>
        <w:jc w:val="center"/>
      </w:pPr>
      <w:bookmarkStart w:id="0" w:name="_Toc528120909"/>
      <w:r>
        <w:drawing>
          <wp:inline distT="0" distB="0" distL="0" distR="0" wp14:anchorId="3D87088B" wp14:editId="005F888D">
            <wp:extent cx="1143839" cy="1026160"/>
            <wp:effectExtent l="0" t="0" r="0" b="0"/>
            <wp:docPr id="16" name="Picture 16" descr="Macintosh HD:Users:ann:Desktop:piano 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:Desktop:piano 3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21" cy="102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601CA5" w14:textId="77777777" w:rsidR="008C0087" w:rsidRDefault="008C0087" w:rsidP="001F10EF">
      <w:pPr>
        <w:pStyle w:val="hd1"/>
        <w:jc w:val="center"/>
        <w:rPr>
          <w:caps/>
          <w:sz w:val="28"/>
        </w:rPr>
      </w:pPr>
      <w:r>
        <w:rPr>
          <w:caps/>
          <w:sz w:val="28"/>
        </w:rPr>
        <w:t>Susanna VallEau</w:t>
      </w:r>
      <w:r w:rsidR="000916C7">
        <w:rPr>
          <w:caps/>
          <w:sz w:val="28"/>
        </w:rPr>
        <w:t xml:space="preserve"> Piano</w:t>
      </w:r>
      <w:r>
        <w:rPr>
          <w:caps/>
          <w:sz w:val="28"/>
        </w:rPr>
        <w:t xml:space="preserve"> Studio</w:t>
      </w:r>
    </w:p>
    <w:p w14:paraId="7437ADCB" w14:textId="77777777" w:rsidR="001F10EF" w:rsidRDefault="001F10EF" w:rsidP="001F10EF">
      <w:pPr>
        <w:pStyle w:val="hd1"/>
        <w:jc w:val="center"/>
        <w:rPr>
          <w:caps/>
          <w:sz w:val="28"/>
        </w:rPr>
      </w:pPr>
    </w:p>
    <w:p w14:paraId="17134C5E" w14:textId="60FC5805" w:rsidR="00F515BE" w:rsidRDefault="00F515BE" w:rsidP="001F10EF">
      <w:pPr>
        <w:pStyle w:val="hd1"/>
        <w:pBdr>
          <w:top w:val="single" w:sz="4" w:space="1" w:color="auto"/>
        </w:pBdr>
        <w:jc w:val="center"/>
        <w:rPr>
          <w:caps/>
          <w:sz w:val="28"/>
        </w:rPr>
      </w:pPr>
      <w:r>
        <w:rPr>
          <w:caps/>
          <w:sz w:val="28"/>
        </w:rPr>
        <w:t xml:space="preserve">Web </w:t>
      </w:r>
      <w:r w:rsidR="00E13EEF">
        <w:rPr>
          <w:caps/>
          <w:sz w:val="28"/>
        </w:rPr>
        <w:t xml:space="preserve">Site Map and copy </w:t>
      </w:r>
    </w:p>
    <w:p w14:paraId="5A65834B" w14:textId="12AE6020" w:rsidR="00F515BE" w:rsidRDefault="00BC244F">
      <w:pPr>
        <w:pStyle w:val="hd2"/>
        <w:spacing w:before="0"/>
        <w:jc w:val="center"/>
        <w:rPr>
          <w:b w:val="0"/>
        </w:rPr>
      </w:pPr>
      <w:r>
        <w:rPr>
          <w:b w:val="0"/>
          <w:highlight w:val="yellow"/>
        </w:rPr>
        <w:t>Final</w:t>
      </w:r>
      <w:r w:rsidR="00F515BE" w:rsidRPr="00606652">
        <w:rPr>
          <w:b w:val="0"/>
          <w:highlight w:val="yellow"/>
        </w:rPr>
        <w:t xml:space="preserve"> </w:t>
      </w:r>
      <w:r w:rsidR="00576718">
        <w:rPr>
          <w:b w:val="0"/>
          <w:highlight w:val="yellow"/>
        </w:rPr>
        <w:t xml:space="preserve">FEBRUARY </w:t>
      </w:r>
      <w:r>
        <w:rPr>
          <w:b w:val="0"/>
          <w:highlight w:val="yellow"/>
        </w:rPr>
        <w:t>19</w:t>
      </w:r>
      <w:r w:rsidR="00E13EEF" w:rsidRPr="00606652">
        <w:rPr>
          <w:b w:val="0"/>
          <w:highlight w:val="yellow"/>
        </w:rPr>
        <w:t>, 2017</w:t>
      </w:r>
      <w:r w:rsidR="008163C9">
        <w:rPr>
          <w:b w:val="0"/>
        </w:rPr>
        <w:t xml:space="preserve"> </w:t>
      </w:r>
    </w:p>
    <w:p w14:paraId="036AC996" w14:textId="77777777" w:rsidR="00F515BE" w:rsidRPr="0036405B" w:rsidRDefault="00F515BE">
      <w:pPr>
        <w:pStyle w:val="bdy"/>
        <w:rPr>
          <w:b/>
          <w:i/>
          <w:color w:val="FF0000"/>
        </w:rPr>
      </w:pPr>
    </w:p>
    <w:p w14:paraId="32C44434" w14:textId="77777777" w:rsidR="00F515BE" w:rsidRDefault="00F515BE">
      <w:pPr>
        <w:pStyle w:val="bdy"/>
      </w:pPr>
    </w:p>
    <w:p w14:paraId="2E794806" w14:textId="68538F5C" w:rsidR="00F515BE" w:rsidRPr="00F57F14" w:rsidRDefault="00D378CB" w:rsidP="00F57F14">
      <w:pPr>
        <w:pStyle w:val="bdy"/>
        <w:spacing w:after="0"/>
        <w:jc w:val="center"/>
        <w:rPr>
          <w:color w:val="000090"/>
        </w:rPr>
        <w:sectPr w:rsidR="00F515BE" w:rsidRPr="00F57F14">
          <w:footerReference w:type="default" r:id="rId10"/>
          <w:pgSz w:w="15840" w:h="12240" w:orient="landscape"/>
          <w:pgMar w:top="1080" w:right="1080" w:bottom="1080" w:left="1080" w:header="720" w:footer="720" w:gutter="0"/>
          <w:pgNumType w:start="1"/>
          <w:cols w:space="720"/>
          <w:titlePg/>
        </w:sectPr>
      </w:pPr>
      <w:r>
        <w:rPr>
          <w:b/>
          <w:noProof/>
          <w:color w:val="000090"/>
        </w:rPr>
        <w:pict w14:anchorId="5159CA0C">
          <v:group id="_x0000_s1067" style="position:absolute;left:0;text-align:left;margin-left:76.25pt;margin-top:48.1pt;width:548.5pt;height:135pt;z-index:251682767" coordorigin="2605,6124" coordsize="10970,2700" wrapcoords="1713 0 1713 3840 -29 3960 -29 15960 3841 17280 3841 21360 7830 21360 7830 19200 18822 17400 18822 13440 17079 11520 21629 11040 21629 5280 21452 4920 20624 3840 20624 0 1713 0">
            <v:group id="Group 510" o:spid="_x0000_s1031" style="position:absolute;left:2605;top:6649;width:1800;height:1440" coordorigin="1161,6304" coordsize="1800,1065" wrapcoords="-180 -225 -180 21600 21960 21600 21960 -225 -180 -225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">
              <v:rect id="Rectangle 511" o:spid="_x0000_s1032" style="position:absolute;left:1161;top:6304;width:1800;height:10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rFNKxAAA&#10;ANoAAAAPAAAAZHJzL2Rvd25yZXYueG1sRI9Pa8JAFMTvQr/D8gq9iG5a/Ed0lVJQhOKhqQePz91n&#10;Esy+TbMbjd++Kwgeh5n5DbNYdbYSF2p86VjB+zABQaydKTlXsP9dD2YgfEA2WDkmBTfysFq+9BaY&#10;GnflH7pkIRcRwj5FBUUIdSql1wVZ9ENXE0fv5BqLIcoml6bBa4TbSn4kyURaLDkuFFjTV0H6nLVW&#10;QTvOdq0+bvVm/Zdn36fJqO9vB6XeXrvPOYhAXXiGH+2tUTCF+5V4A+Ty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6xTSsQAAADaAAAADwAAAAAAAAAAAAAAAACXAgAAZHJzL2Rv&#10;d25yZXYueG1sUEsFBgAAAAAEAAQA9QAAAIgDAAAAAA==&#10;" strokeweight="2.25pt">
                <v:shadow opacity="49150f"/>
                <v:textbox style="mso-next-textbox:#Rectangle 511">
                  <w:txbxContent>
                    <w:p w14:paraId="52654C2C" w14:textId="77777777" w:rsidR="0079116C" w:rsidRDefault="0079116C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re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12" o:spid="_x0000_s1033" type="#_x0000_t202" style="position:absolute;left:1521;top:6484;width:108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jkZqwAAA&#10;ANoAAAAPAAAAZHJzL2Rvd25yZXYueG1sRI9Bi8IwFITvgv8hPMGbpu5B3GoU0RU8eLG7rNdn82yK&#10;zUtJotZ/b4SFPQ4z3wyzWHW2EXfyoXasYDLOQBCXTtdcKfj53o1mIEJE1tg4JgVPCrBa9nsLzLV7&#10;8JHuRaxEKuGQowITY5tLGUpDFsPYtcTJuzhvMSbpK6k9PlK5beRHlk2lxZrTgsGWNobKa3GzCmY4&#10;+Txdrf7yZnuuf6eHAvfZRqnhoFvPQUTq4n/4j97rxMH7SroBcvk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jkZqwAAAANoAAAAPAAAAAAAAAAAAAAAAAJcCAABkcnMvZG93bnJl&#10;di54bWxQSwUGAAAAAAQABAD1AAAAhAMAAAAA&#10;" stroked="f">
                <v:stroke dashstyle="1 1" endcap="round"/>
                <v:shadow opacity="49150f"/>
                <v:textbox style="mso-next-textbox:#Text Box 512" inset="0,0,0,0">
                  <w:txbxContent>
                    <w:p w14:paraId="05534A8C" w14:textId="77777777" w:rsidR="0079116C" w:rsidRDefault="0079116C">
                      <w:pPr>
                        <w:spacing w:after="4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HOME</w:t>
                      </w:r>
                    </w:p>
                    <w:p w14:paraId="675FA084" w14:textId="77777777" w:rsidR="0079116C" w:rsidRDefault="0079116C"/>
                  </w:txbxContent>
                </v:textbox>
              </v:shape>
            </v:group>
            <v:line id="Line 509" o:spid="_x0000_s1045" style="position:absolute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45,6124" to="9445,6664" wrapcoords="-2147483648 0 -2147483648 9600 -2147483648 15600 -2147483648 21600 -2147483648 21600 -2147483648 15600 -2147483648 9600 -2147483648 0 -2147483648 0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">
              <v:stroke endarrow="block"/>
            </v:line>
            <v:line id="Line 513" o:spid="_x0000_s1039" style="position:absolute;flip:y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05,6124" to="3505,6664" wrapcoords="-2147483648 0 -2147483648 21000 -2147483648 21000 -2147483648 0 -2147483648 0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">
              <v:shadow opacity="49150f"/>
            </v:line>
            <v:line id="Line 515" o:spid="_x0000_s1043" style="position:absolute;visibility:visible;mso-wrap-style:square;mso-wrap-edited:f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" from="13045,6126" to="13045,6778" wrapcoords="-2147483648 0 -2147483648 9600 -2147483648 15600 -2147483648 21600 -2147483648 21600 -2147483648 15600 -2147483648 9600 -2147483648 0 -2147483648 0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">
              <v:stroke endarrow="block"/>
            </v:line>
            <v:line id="Line 564" o:spid="_x0000_s1047" style="position:absolute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65,6124" to="5665,6664" wrapcoords="-2147483648 0 -2147483648 9600 -2147483648 15600 -2147483648 21600 -2147483648 21600 -2147483648 15600 -2147483648 9600 -2147483648 0 -2147483648 0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">
              <v:stroke endarrow="block"/>
            </v:line>
            <v:line id="_x0000_s1042" style="position:absolute;visibility:visible;mso-wrap-style:square;mso-wrap-edited:f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" from="11245,6126" to="11245,6598" wrapcoords="-2147483648 0 -2147483648 11148 -2147483648 13935 -2147483648 15329 -2147483648 20903 -2147483648 20903 -2147483648 14632 -2147483648 11148 -2147483648 0 -2147483648 0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">
              <v:stroke endarrow="block"/>
            </v:line>
            <v:shape id="Text Box 506" o:spid="_x0000_s1029" type="#_x0000_t202" style="position:absolute;left:4945;top:6664;width:1250;height:720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top" wrapcoords="-260 0 -260 21150 21860 21150 21860 0 -260 0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" strokeweight="1pt">
              <v:textbox style="mso-next-textbox:#Text Box 506">
                <w:txbxContent>
                  <w:p w14:paraId="76FFB6C7" w14:textId="77777777" w:rsidR="0079116C" w:rsidRPr="00033F6F" w:rsidRDefault="0079116C">
                    <w:pPr>
                      <w:jc w:val="center"/>
                      <w:rPr>
                        <w:b/>
                        <w:caps/>
                        <w:sz w:val="18"/>
                        <w:szCs w:val="18"/>
                      </w:rPr>
                    </w:pPr>
                    <w:r w:rsidRPr="00033F6F">
                      <w:rPr>
                        <w:b/>
                        <w:caps/>
                        <w:sz w:val="18"/>
                        <w:szCs w:val="18"/>
                      </w:rPr>
                      <w:t>Piano Lessons</w:t>
                    </w:r>
                  </w:p>
                  <w:p w14:paraId="4B13E914" w14:textId="77777777" w:rsidR="0079116C" w:rsidRDefault="0079116C">
                    <w:pPr>
                      <w:jc w:val="center"/>
                    </w:pPr>
                  </w:p>
                </w:txbxContent>
              </v:textbox>
            </v:shape>
            <v:shape id="Text Box 507" o:spid="_x0000_s1030" type="#_x0000_t202" style="position:absolute;left:8365;top:6664;width:1970;height:720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top" wrapcoords="-164 0 -164 21150 21764 21150 21764 0 -164 0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" strokeweight="1pt">
              <v:textbox style="mso-next-textbox:#Text Box 507">
                <w:txbxContent>
                  <w:p w14:paraId="4590306A" w14:textId="77777777" w:rsidR="0079116C" w:rsidRPr="00033F6F" w:rsidRDefault="0079116C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033F6F">
                      <w:rPr>
                        <w:b/>
                        <w:sz w:val="18"/>
                        <w:szCs w:val="18"/>
                      </w:rPr>
                      <w:t>ACCOMPANIMENT</w:t>
                    </w:r>
                  </w:p>
                  <w:p w14:paraId="479E2202" w14:textId="77777777" w:rsidR="0079116C" w:rsidRDefault="0079116C">
                    <w:pPr>
                      <w:jc w:val="center"/>
                    </w:pPr>
                  </w:p>
                </w:txbxContent>
              </v:textbox>
            </v:shape>
            <v:shape id="Text Box 514" o:spid="_x0000_s1034" type="#_x0000_t202" style="position:absolute;left:12505;top:6778;width:1070;height:710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top" wrapcoords="-304 0 -304 21140 21904 21140 21904 0 -304 0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" strokeweight="1pt">
              <v:textbox style="mso-next-textbox:#Text Box 514" inset="0,0,0,0">
                <w:txbxContent>
                  <w:p w14:paraId="3934FED8" w14:textId="77777777" w:rsidR="0079116C" w:rsidRPr="00033F6F" w:rsidRDefault="0079116C">
                    <w:pPr>
                      <w:spacing w:before="40"/>
                      <w:jc w:val="center"/>
                      <w:rPr>
                        <w:b/>
                        <w:caps/>
                        <w:sz w:val="18"/>
                        <w:szCs w:val="18"/>
                      </w:rPr>
                    </w:pPr>
                    <w:r w:rsidRPr="00033F6F">
                      <w:rPr>
                        <w:b/>
                        <w:caps/>
                        <w:sz w:val="18"/>
                        <w:szCs w:val="18"/>
                      </w:rPr>
                      <w:t xml:space="preserve">CONTACT </w:t>
                    </w:r>
                  </w:p>
                  <w:p w14:paraId="4121655B" w14:textId="77777777" w:rsidR="0079116C" w:rsidRDefault="0079116C">
                    <w:pPr>
                      <w:numPr>
                        <w:ins w:id="1" w:author="Ann Senechal" w:date="2007-03-26T12:58:00Z"/>
                      </w:num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  <v:shape id="Text Box 519" o:spid="_x0000_s1036" type="#_x0000_t202" style="position:absolute;left:6565;top:6664;width:1430;height:720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top" wrapcoords="-227 0 -227 21150 21827 21150 21827 0 -227 0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" strokeweight="1pt">
              <v:textbox style="mso-next-textbox:#Text Box 519">
                <w:txbxContent>
                  <w:p w14:paraId="09BA4E50" w14:textId="77777777" w:rsidR="0079116C" w:rsidRPr="00033F6F" w:rsidRDefault="0079116C">
                    <w:pPr>
                      <w:jc w:val="center"/>
                      <w:rPr>
                        <w:b/>
                        <w:caps/>
                        <w:sz w:val="18"/>
                        <w:szCs w:val="18"/>
                      </w:rPr>
                    </w:pPr>
                    <w:r w:rsidRPr="00033F6F">
                      <w:rPr>
                        <w:b/>
                        <w:caps/>
                        <w:sz w:val="18"/>
                        <w:szCs w:val="18"/>
                      </w:rPr>
                      <w:t>Organ Lessons</w:t>
                    </w:r>
                  </w:p>
                  <w:p w14:paraId="4B5B179F" w14:textId="77777777" w:rsidR="0079116C" w:rsidRDefault="0079116C"/>
                </w:txbxContent>
              </v:textbox>
            </v:shape>
            <v:shape id="Text Box 534" o:spid="_x0000_s1027" type="#_x0000_t202" style="position:absolute;left:4585;top:7858;width:1980;height:966;visibility:visible;mso-wrap-style:square;mso-wrap-edited:f;mso-wrap-distance-left:9pt;mso-wrap-distance-top:0;mso-wrap-distance-right:9pt;mso-wrap-distance-bottom:0;mso-position-horizontal-relative:text;mso-position-vertical-relative:text;mso-height-relative:margin;v-text-anchor:top" wrapcoords="-163 0 -163 20700 21600 20700 21600 0 -163 0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" stroked="f">
              <v:stroke dashstyle="1 1"/>
              <v:textbox style="mso-next-textbox:#Text Box 534">
                <w:txbxContent>
                  <w:p w14:paraId="7DCCE04B" w14:textId="77777777" w:rsidR="0079116C" w:rsidRDefault="0079116C" w:rsidP="001F10EF">
                    <w:pPr>
                      <w:spacing w:after="6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Schedule &amp; Rates</w:t>
                    </w:r>
                  </w:p>
                  <w:p w14:paraId="37C59A87" w14:textId="77777777" w:rsidR="0079116C" w:rsidRDefault="0079116C" w:rsidP="001F10EF">
                    <w:pPr>
                      <w:spacing w:after="6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Practice Tips</w:t>
                    </w:r>
                  </w:p>
                  <w:p w14:paraId="5F00A186" w14:textId="36418A64" w:rsidR="0079116C" w:rsidRPr="00033F6F" w:rsidRDefault="0079116C" w:rsidP="001F10EF">
                    <w:pPr>
                      <w:spacing w:after="6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FAQs</w:t>
                    </w:r>
                  </w:p>
                  <w:p w14:paraId="32C60708" w14:textId="77777777" w:rsidR="0079116C" w:rsidRDefault="0079116C">
                    <w:pPr>
                      <w:spacing w:after="60"/>
                    </w:pPr>
                  </w:p>
                </w:txbxContent>
              </v:textbox>
            </v:shape>
            <v:shape id="_x0000_s1037" type="#_x0000_t202" style="position:absolute;left:10705;top:6598;width:1070;height:710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;v-text-anchor:top" wrapcoords="-304 0 -304 21140 21904 21140 21904 0 -304 0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" strokeweight="1pt">
              <v:textbox style="mso-next-textbox:#_x0000_s1037" inset="0,0,0,0">
                <w:txbxContent>
                  <w:p w14:paraId="4F8FA21A" w14:textId="77777777" w:rsidR="0079116C" w:rsidRPr="00033F6F" w:rsidRDefault="0079116C" w:rsidP="00AE2EFA">
                    <w:pPr>
                      <w:spacing w:before="40"/>
                      <w:jc w:val="center"/>
                      <w:rPr>
                        <w:b/>
                        <w:caps/>
                        <w:sz w:val="18"/>
                        <w:szCs w:val="18"/>
                      </w:rPr>
                    </w:pPr>
                    <w:r>
                      <w:rPr>
                        <w:b/>
                        <w:caps/>
                        <w:sz w:val="18"/>
                        <w:szCs w:val="18"/>
                      </w:rPr>
                      <w:t>About Susanna</w:t>
                    </w:r>
                  </w:p>
                  <w:p w14:paraId="544A8E7E" w14:textId="77777777" w:rsidR="0079116C" w:rsidRDefault="0079116C" w:rsidP="00AE2EFA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  <v:shape id="_x0000_s1028" type="#_x0000_t202" style="position:absolute;left:10705;top:7804;width:1440;height:720;visibility:visible;mso-wrap-edited:f;mso-wrap-distance-left:9pt;mso-wrap-distance-top:0;mso-wrap-distance-right:9pt;mso-wrap-distance-bottom:0;mso-position-horizontal:absolute;mso-position-horizontal-relative:text;mso-position-vertical:absolute;mso-position-vertical-relative:text;mso-width-relative:margin;v-text-anchor:top" wrapcoords="-257 0 -257 20700 21600 20700 21600 0 -257 0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" stroked="f">
              <v:stroke dashstyle="1 1"/>
              <v:textbox style="mso-next-textbox:#_x0000_s1028">
                <w:txbxContent>
                  <w:p w14:paraId="2BA124D4" w14:textId="77777777" w:rsidR="0079116C" w:rsidRDefault="0079116C" w:rsidP="00F907DA">
                    <w:pPr>
                      <w:spacing w:after="60"/>
                      <w:ind w:left="-9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Testimonials  </w:t>
                    </w:r>
                  </w:p>
                  <w:p w14:paraId="600EAD29" w14:textId="77777777" w:rsidR="0079116C" w:rsidRPr="00033F6F" w:rsidRDefault="0079116C" w:rsidP="0036405B">
                    <w:pPr>
                      <w:spacing w:after="60"/>
                      <w:rPr>
                        <w:b/>
                        <w:sz w:val="18"/>
                        <w:szCs w:val="18"/>
                      </w:rPr>
                    </w:pPr>
                  </w:p>
                  <w:p w14:paraId="2E15D710" w14:textId="77777777" w:rsidR="0079116C" w:rsidRDefault="0079116C" w:rsidP="0036405B">
                    <w:pPr>
                      <w:spacing w:after="60"/>
                    </w:pPr>
                  </w:p>
                </w:txbxContent>
              </v:textbox>
            </v:shape>
            <v:line id="_x0000_s1053" style="position:absolute;flip:y;visibility:visible;mso-wrap-style:square;mso-wrap-edited:f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45,7252" to="11245,7870" wrapcoords="-2147483648 0 -2147483648 21073 -2147483648 21073 -2147483648 0 -2147483648 0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">
              <v:shadow opacity="49150f"/>
            </v:line>
            <w10:wrap type="tight"/>
          </v:group>
        </w:pict>
      </w:r>
      <w:r>
        <w:rPr>
          <w:b/>
          <w:noProof/>
          <w:color w:val="000090"/>
        </w:rPr>
        <w:pict w14:anchorId="54191489">
          <v:line id="Line 540" o:spid="_x0000_s1054" style="position:absolute;left:0;text-align:left;flip:y;z-index:251666846;visibility:visible;mso-wrap-style:square;mso-wrap-edited:f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25pt,112.9pt" to="220.25pt,134.8pt" wrapcoords="-2147483648 0 -2147483648 20855 -2147483648 20855 -2147483648 0 -2147483648 0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">
            <v:shadow opacity="49150f"/>
            <w10:wrap type="tight"/>
          </v:line>
        </w:pict>
      </w:r>
      <w:r>
        <w:rPr>
          <w:b/>
          <w:noProof/>
          <w:color w:val="000090"/>
        </w:rPr>
        <w:pict w14:anchorId="74CEAD8B">
          <v:line id="Line 516" o:spid="_x0000_s1051" style="position:absolute;left:0;text-align:left;flip:y;z-index:251662937;visibility:visible;mso-wrap-style:square;mso-wrap-edited:f;mso-wrap-distance-left:9pt;mso-wrap-distance-top:0;mso-wrap-distance-right:9pt;mso-wrap-distance-bottom:0;mso-position-horizontal:absolute;mso-position-horizontal-relative:text;mso-position-vertical:absolute;mso-position-vertical-relative:text" from="121.25pt,48.2pt" to="598.25pt,48.95pt" wrapcoords="-29 0 -29 0 10829 0 10829 0 -29 0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">
            <v:shadow opacity="49150f"/>
            <w10:wrap type="tight"/>
          </v:line>
        </w:pict>
      </w:r>
      <w:r>
        <w:rPr>
          <w:b/>
          <w:noProof/>
          <w:color w:val="000090"/>
        </w:rPr>
        <w:pict w14:anchorId="261DD81B">
          <v:line id="Line 536" o:spid="_x0000_s1050" style="position:absolute;left:0;text-align:left;flip:y;z-index:251657725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499.25pt,344.6pt" to="508.25pt,344.6pt" wrapcoords="-1800 -2147483648 0 -2147483648 12600 -2147483648 12600 -2147483648 19800 -2147483648 25200 -2147483648 -1800 -2147483648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">
            <v:shadow opacity="49150f"/>
            <w10:wrap type="tight" anchory="page"/>
          </v:line>
        </w:pict>
      </w:r>
      <w:r>
        <w:rPr>
          <w:b/>
          <w:noProof/>
          <w:color w:val="000090"/>
        </w:rPr>
        <w:pict w14:anchorId="42D6C14B">
          <v:line id="Line 561" o:spid="_x0000_s1048" style="position:absolute;left:0;text-align:left;flip:y;z-index:25165381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220.25pt,347.9pt" to="229.25pt,347.9pt" wrapcoords="-1800 -2147483648 0 -2147483648 12600 -2147483648 12600 -2147483648 19800 -2147483648 25200 -2147483648 -1800 -2147483648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">
            <v:shadow opacity="49150f"/>
            <w10:wrap type="tight" anchory="page"/>
          </v:line>
        </w:pict>
      </w:r>
      <w:r>
        <w:rPr>
          <w:b/>
          <w:noProof/>
          <w:color w:val="000090"/>
        </w:rPr>
        <w:pict w14:anchorId="3490171C">
          <v:line id="Line 550" o:spid="_x0000_s1040" style="position:absolute;left:0;text-align:left;z-index:251652513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25pt,174.1pt" to="409.25pt,174.1pt" wrapcoords="-2147483648 -2147483648 -2147483648 -2147483648 -2147483648 -2147483648 -2147483648 -2147483648 -2147483648 -2147483648 -2147483648 -2147483648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">
            <v:shadow opacity="49150f"/>
            <w10:wrap type="tight"/>
          </v:line>
        </w:pict>
      </w:r>
      <w:r>
        <w:rPr>
          <w:b/>
          <w:noProof/>
          <w:color w:val="000090"/>
        </w:rPr>
        <w:pict w14:anchorId="1F81A90E">
          <v:line id="Line 548" o:spid="_x0000_s1041" style="position:absolute;left:0;text-align:left;flip:y;z-index:25165121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25pt,173.35pt" to="409.25pt,174.1pt" wrapcoords="-2147483648 0 -2147483648 0 -2147483648 0 -2147483648 0 -2147483648 0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">
            <v:shadow opacity="49150f"/>
            <w10:wrap type="tight"/>
          </v:line>
        </w:pict>
      </w:r>
      <w:r>
        <w:rPr>
          <w:b/>
          <w:noProof/>
          <w:color w:val="000090"/>
        </w:rPr>
        <w:pict w14:anchorId="7D875BC3">
          <v:line id="Line 520" o:spid="_x0000_s1046" style="position:absolute;left:0;text-align:left;z-index:251649907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25pt,48.1pt" to="310.25pt,75.1pt" wrapcoords="-2147483648 0 -2147483648 9600 -2147483648 15600 -2147483648 21600 -2147483648 21600 -2147483648 15600 -2147483648 9600 -2147483648 0 -2147483648 0" o:regroupid="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">
            <v:stroke endarrow="block"/>
            <w10:wrap type="tight"/>
          </v:line>
        </w:pict>
      </w:r>
      <w:r>
        <w:rPr>
          <w:b/>
          <w:noProof/>
          <w:color w:val="000090"/>
        </w:rPr>
        <w:pict w14:anchorId="486CF884">
          <v:shape id="Text Box 522" o:spid="_x0000_s1026" type="#_x0000_t202" style="position:absolute;left:0;text-align:left;margin-left:4.05pt;margin-top:270.1pt;width:666pt;height:32.9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" stroked="f">
            <v:stroke dashstyle="1 1" endcap="round"/>
            <v:shadow opacity="49150f"/>
            <v:textbox style="mso-next-textbox:#Text Box 522">
              <w:txbxContent>
                <w:p w14:paraId="660B0277" w14:textId="43470F70" w:rsidR="0079116C" w:rsidRPr="008B2933" w:rsidRDefault="0079116C">
                  <w:r>
                    <w:rPr>
                      <w:b/>
                      <w:highlight w:val="yellow"/>
                    </w:rPr>
                    <w:t xml:space="preserve">FOOTER </w:t>
                  </w:r>
                  <w:r>
                    <w:t xml:space="preserve">© 2017 Susanna Valleau. All Rights Reserved. 978.973.5009  </w:t>
                  </w:r>
                  <w:hyperlink r:id="rId11" w:history="1">
                    <w:r w:rsidRPr="001E219A">
                      <w:rPr>
                        <w:rStyle w:val="Hyperlink"/>
                      </w:rPr>
                      <w:t>SusannaValleau@gmail.com</w:t>
                    </w:r>
                  </w:hyperlink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noProof/>
                      <w:u w:val="single"/>
                    </w:rPr>
                    <w:drawing>
                      <wp:inline distT="0" distB="0" distL="0" distR="0" wp14:anchorId="35C0CF85" wp14:editId="40E5FD8E">
                        <wp:extent cx="5486400" cy="8229600"/>
                        <wp:effectExtent l="0" t="0" r="0" b="0"/>
                        <wp:docPr id="54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86400" cy="822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57F14" w:rsidRPr="00F57F14">
        <w:rPr>
          <w:b/>
          <w:color w:val="000090"/>
        </w:rPr>
        <w:t>Top</w:t>
      </w:r>
      <w:r w:rsidR="00F57F14" w:rsidRPr="00F57F14">
        <w:rPr>
          <w:color w:val="000090"/>
        </w:rPr>
        <w:t xml:space="preserve"> </w:t>
      </w:r>
      <w:r w:rsidR="001F10EF">
        <w:rPr>
          <w:b/>
          <w:color w:val="000090"/>
        </w:rPr>
        <w:t>Horiz</w:t>
      </w:r>
      <w:r w:rsidR="00832A9F">
        <w:rPr>
          <w:b/>
          <w:color w:val="000090"/>
        </w:rPr>
        <w:t>o</w:t>
      </w:r>
      <w:r w:rsidR="00F57F14" w:rsidRPr="00F57F14">
        <w:rPr>
          <w:b/>
          <w:color w:val="000090"/>
        </w:rPr>
        <w:t>ntal</w:t>
      </w:r>
      <w:r w:rsidR="00F57F14" w:rsidRPr="00F57F14">
        <w:rPr>
          <w:color w:val="000090"/>
        </w:rPr>
        <w:t xml:space="preserve"> </w:t>
      </w:r>
      <w:r w:rsidR="00F57F14" w:rsidRPr="00F57F14">
        <w:rPr>
          <w:b/>
          <w:color w:val="000090"/>
        </w:rPr>
        <w:t>Navigation Bar</w:t>
      </w:r>
      <w:r w:rsidR="00F57F14">
        <w:rPr>
          <w:b/>
          <w:color w:val="000090"/>
        </w:rPr>
        <w:t xml:space="preserve"> with Subsection</w:t>
      </w:r>
      <w:r w:rsidR="00D53D97">
        <w:rPr>
          <w:b/>
          <w:color w:val="000090"/>
        </w:rPr>
        <w:t>(</w:t>
      </w:r>
      <w:r w:rsidR="00F57F14">
        <w:rPr>
          <w:b/>
          <w:color w:val="000090"/>
        </w:rPr>
        <w:t>s</w:t>
      </w:r>
      <w:r w:rsidR="00D53D97">
        <w:rPr>
          <w:b/>
          <w:color w:val="000090"/>
        </w:rPr>
        <w:t>)</w:t>
      </w:r>
    </w:p>
    <w:p w14:paraId="7DCCCC71" w14:textId="77777777" w:rsidR="006C6E03" w:rsidRDefault="006C6E03" w:rsidP="006909A5">
      <w:pPr>
        <w:pStyle w:val="hd1"/>
        <w:jc w:val="center"/>
        <w:rPr>
          <w:sz w:val="36"/>
          <w:szCs w:val="36"/>
        </w:rPr>
      </w:pPr>
      <w:r>
        <w:lastRenderedPageBreak/>
        <w:drawing>
          <wp:inline distT="0" distB="0" distL="0" distR="0" wp14:anchorId="1786C46F" wp14:editId="282AA00E">
            <wp:extent cx="1143839" cy="1026160"/>
            <wp:effectExtent l="0" t="0" r="0" b="0"/>
            <wp:docPr id="17" name="Picture 17" descr="Macintosh HD:Users:ann:Desktop:piano 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:Desktop:piano 3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21" cy="102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0915" w14:textId="77777777" w:rsidR="006909A5" w:rsidRPr="006C6E03" w:rsidRDefault="006909A5" w:rsidP="006C6E03">
      <w:pPr>
        <w:pStyle w:val="hd1"/>
        <w:jc w:val="center"/>
        <w:rPr>
          <w:sz w:val="36"/>
          <w:szCs w:val="36"/>
        </w:rPr>
      </w:pPr>
      <w:r w:rsidRPr="007F035C">
        <w:rPr>
          <w:sz w:val="36"/>
          <w:szCs w:val="36"/>
        </w:rPr>
        <w:t>Susanna Valleau Piano Studio</w:t>
      </w:r>
    </w:p>
    <w:p w14:paraId="12853230" w14:textId="77777777" w:rsidR="002C76C8" w:rsidRDefault="002C76C8">
      <w:pPr>
        <w:pStyle w:val="bdy"/>
        <w:rPr>
          <w:b/>
          <w:color w:val="808080"/>
          <w:bdr w:val="single" w:sz="4" w:space="0" w:color="auto"/>
        </w:rPr>
      </w:pPr>
    </w:p>
    <w:p w14:paraId="1AE320D3" w14:textId="77777777" w:rsidR="00F515BE" w:rsidRPr="004710B0" w:rsidRDefault="009C771B" w:rsidP="009C771B">
      <w:pPr>
        <w:pStyle w:val="bdy"/>
        <w:pBdr>
          <w:top w:val="single" w:sz="4" w:space="1" w:color="auto"/>
        </w:pBdr>
        <w:ind w:right="18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="00F515BE" w:rsidRPr="007300B8">
        <w:rPr>
          <w:b/>
          <w:color w:val="000090"/>
          <w:sz w:val="18"/>
          <w:szCs w:val="18"/>
          <w:bdr w:val="single" w:sz="4" w:space="0" w:color="auto"/>
        </w:rPr>
        <w:t>HOME</w:t>
      </w:r>
      <w:r w:rsidR="00153FD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</w:t>
      </w:r>
      <w:r w:rsidR="00153FDF">
        <w:rPr>
          <w:b/>
          <w:sz w:val="18"/>
          <w:szCs w:val="18"/>
        </w:rPr>
        <w:t xml:space="preserve"> / </w:t>
      </w:r>
      <w:r>
        <w:rPr>
          <w:b/>
          <w:sz w:val="18"/>
          <w:szCs w:val="18"/>
        </w:rPr>
        <w:t xml:space="preserve">   </w:t>
      </w:r>
      <w:r w:rsidR="00153FDF">
        <w:rPr>
          <w:b/>
          <w:sz w:val="18"/>
          <w:szCs w:val="18"/>
        </w:rPr>
        <w:t xml:space="preserve">PIANO LESSONS </w:t>
      </w:r>
      <w:r>
        <w:rPr>
          <w:b/>
          <w:sz w:val="18"/>
          <w:szCs w:val="18"/>
        </w:rPr>
        <w:t xml:space="preserve">  </w:t>
      </w:r>
      <w:r w:rsidR="00153FDF">
        <w:rPr>
          <w:b/>
          <w:sz w:val="18"/>
          <w:szCs w:val="18"/>
        </w:rPr>
        <w:t xml:space="preserve">/ </w:t>
      </w:r>
      <w:r>
        <w:rPr>
          <w:b/>
          <w:sz w:val="18"/>
          <w:szCs w:val="18"/>
        </w:rPr>
        <w:t xml:space="preserve">  ORGAN LESSONS   /   ACCOMPANIMENT   </w:t>
      </w:r>
      <w:r w:rsidR="004710B0" w:rsidRPr="004710B0">
        <w:rPr>
          <w:b/>
          <w:sz w:val="18"/>
          <w:szCs w:val="18"/>
        </w:rPr>
        <w:t xml:space="preserve">/ </w:t>
      </w:r>
      <w:r>
        <w:rPr>
          <w:b/>
          <w:sz w:val="18"/>
          <w:szCs w:val="18"/>
        </w:rPr>
        <w:t xml:space="preserve">   </w:t>
      </w:r>
      <w:r w:rsidR="00B04803" w:rsidRPr="004710B0">
        <w:rPr>
          <w:b/>
          <w:sz w:val="18"/>
          <w:szCs w:val="18"/>
        </w:rPr>
        <w:t>ABOUT SUSANNA</w:t>
      </w:r>
      <w:r>
        <w:rPr>
          <w:b/>
          <w:sz w:val="18"/>
          <w:szCs w:val="18"/>
        </w:rPr>
        <w:t xml:space="preserve">  </w:t>
      </w:r>
      <w:r w:rsidR="002C76C8" w:rsidRPr="004710B0">
        <w:rPr>
          <w:b/>
          <w:sz w:val="18"/>
          <w:szCs w:val="18"/>
        </w:rPr>
        <w:t xml:space="preserve"> </w:t>
      </w:r>
      <w:r w:rsidR="004710B0" w:rsidRPr="004710B0">
        <w:rPr>
          <w:b/>
          <w:sz w:val="18"/>
          <w:szCs w:val="18"/>
        </w:rPr>
        <w:t xml:space="preserve">/ </w:t>
      </w:r>
      <w:r>
        <w:rPr>
          <w:b/>
          <w:sz w:val="18"/>
          <w:szCs w:val="18"/>
        </w:rPr>
        <w:t xml:space="preserve">  </w:t>
      </w:r>
      <w:r w:rsidR="00B04803" w:rsidRPr="004710B0">
        <w:rPr>
          <w:b/>
          <w:sz w:val="18"/>
          <w:szCs w:val="18"/>
        </w:rPr>
        <w:t>CONTACT</w:t>
      </w:r>
    </w:p>
    <w:p w14:paraId="166EF9C6" w14:textId="77777777" w:rsidR="006909A5" w:rsidRDefault="006909A5" w:rsidP="007F035C">
      <w:pPr>
        <w:pStyle w:val="hd1"/>
        <w:spacing w:after="0"/>
        <w:rPr>
          <w:sz w:val="28"/>
          <w:szCs w:val="28"/>
        </w:rPr>
      </w:pPr>
    </w:p>
    <w:p w14:paraId="3A70E078" w14:textId="77777777" w:rsidR="00780639" w:rsidRPr="00780639" w:rsidRDefault="00780639" w:rsidP="00780639">
      <w:pPr>
        <w:pStyle w:val="bdy"/>
      </w:pPr>
      <w:r w:rsidRPr="008342BF">
        <w:rPr>
          <w:sz w:val="36"/>
          <w:szCs w:val="36"/>
          <w:bdr w:val="single" w:sz="4" w:space="0" w:color="auto"/>
        </w:rPr>
        <w:t>Photo</w:t>
      </w:r>
      <w:r>
        <w:rPr>
          <w:sz w:val="36"/>
          <w:szCs w:val="36"/>
          <w:bdr w:val="single" w:sz="4" w:space="0" w:color="auto"/>
        </w:rPr>
        <w:t xml:space="preserve"> </w:t>
      </w:r>
      <w:r>
        <w:rPr>
          <w:bdr w:val="single" w:sz="4" w:space="0" w:color="auto"/>
        </w:rPr>
        <w:t>of Suzy at piano with an older student, teen-20</w:t>
      </w:r>
    </w:p>
    <w:p w14:paraId="6682A138" w14:textId="77777777" w:rsidR="00B44F22" w:rsidRDefault="00B44F22" w:rsidP="002C1508">
      <w:pPr>
        <w:pStyle w:val="hd2"/>
        <w:rPr>
          <w:color w:val="000090"/>
          <w:sz w:val="24"/>
          <w:szCs w:val="24"/>
        </w:rPr>
      </w:pPr>
    </w:p>
    <w:p w14:paraId="611CB2ED" w14:textId="364A0510" w:rsidR="00780639" w:rsidRPr="00B44F22" w:rsidRDefault="00D36925" w:rsidP="002C1508">
      <w:pPr>
        <w:pStyle w:val="hd2"/>
        <w:rPr>
          <w:color w:val="000090"/>
          <w:sz w:val="24"/>
          <w:szCs w:val="24"/>
        </w:rPr>
      </w:pPr>
      <w:r>
        <w:rPr>
          <w:color w:val="000090"/>
          <w:sz w:val="24"/>
          <w:szCs w:val="24"/>
        </w:rPr>
        <w:t>LEARNING AND LOVING</w:t>
      </w:r>
      <w:r w:rsidR="00B64E7C" w:rsidRPr="00B44F22">
        <w:rPr>
          <w:color w:val="000090"/>
          <w:sz w:val="24"/>
          <w:szCs w:val="24"/>
        </w:rPr>
        <w:t xml:space="preserve"> THE PIANO</w:t>
      </w:r>
      <w:r w:rsidR="00B378FD" w:rsidRPr="00B44F22">
        <w:rPr>
          <w:color w:val="000090"/>
          <w:sz w:val="24"/>
          <w:szCs w:val="24"/>
        </w:rPr>
        <w:t xml:space="preserve">: Lessons for </w:t>
      </w:r>
      <w:r w:rsidR="00B04803" w:rsidRPr="00B44F22">
        <w:rPr>
          <w:color w:val="000090"/>
          <w:sz w:val="24"/>
          <w:szCs w:val="24"/>
        </w:rPr>
        <w:t>Children and Adults</w:t>
      </w:r>
    </w:p>
    <w:p w14:paraId="25091247" w14:textId="46AA56EF" w:rsidR="00CA5616" w:rsidRPr="00B44F22" w:rsidRDefault="00E63E76" w:rsidP="00B44F22">
      <w:pPr>
        <w:pStyle w:val="bdy"/>
        <w:rPr>
          <w:sz w:val="24"/>
          <w:szCs w:val="24"/>
        </w:rPr>
      </w:pPr>
      <w:r w:rsidRPr="00B44F22">
        <w:rPr>
          <w:sz w:val="24"/>
          <w:szCs w:val="24"/>
        </w:rPr>
        <w:t>We believe</w:t>
      </w:r>
      <w:r w:rsidR="00780639" w:rsidRPr="00B44F22">
        <w:rPr>
          <w:sz w:val="24"/>
          <w:szCs w:val="24"/>
        </w:rPr>
        <w:t xml:space="preserve"> in struct</w:t>
      </w:r>
      <w:r w:rsidR="00C27FB0" w:rsidRPr="00B44F22">
        <w:rPr>
          <w:sz w:val="24"/>
          <w:szCs w:val="24"/>
        </w:rPr>
        <w:t xml:space="preserve">ured teaching infused with fun. Learning to play the piano requires commitment, but it </w:t>
      </w:r>
      <w:r w:rsidR="00E45DC6" w:rsidRPr="00B44F22">
        <w:rPr>
          <w:sz w:val="24"/>
          <w:szCs w:val="24"/>
        </w:rPr>
        <w:t>should never</w:t>
      </w:r>
      <w:r w:rsidR="00C27FB0" w:rsidRPr="00B44F22">
        <w:rPr>
          <w:sz w:val="24"/>
          <w:szCs w:val="24"/>
        </w:rPr>
        <w:t xml:space="preserve"> be tedious.</w:t>
      </w:r>
      <w:r w:rsidRPr="00B44F22">
        <w:rPr>
          <w:sz w:val="24"/>
          <w:szCs w:val="24"/>
        </w:rPr>
        <w:t xml:space="preserve"> W</w:t>
      </w:r>
      <w:r w:rsidR="00780639" w:rsidRPr="00B44F22">
        <w:rPr>
          <w:sz w:val="24"/>
          <w:szCs w:val="24"/>
        </w:rPr>
        <w:t xml:space="preserve">ith the right teacher, anyone can learn to play </w:t>
      </w:r>
      <w:r w:rsidR="00527B85">
        <w:rPr>
          <w:sz w:val="24"/>
          <w:szCs w:val="24"/>
        </w:rPr>
        <w:t>—</w:t>
      </w:r>
      <w:r w:rsidR="00780639" w:rsidRPr="00B44F22">
        <w:rPr>
          <w:sz w:val="24"/>
          <w:szCs w:val="24"/>
        </w:rPr>
        <w:t xml:space="preserve"> and look f</w:t>
      </w:r>
      <w:r w:rsidR="00CA5616" w:rsidRPr="00B44F22">
        <w:rPr>
          <w:sz w:val="24"/>
          <w:szCs w:val="24"/>
        </w:rPr>
        <w:t>orward to each lesson.</w:t>
      </w:r>
    </w:p>
    <w:p w14:paraId="680F0203" w14:textId="10F63B09" w:rsidR="00780639" w:rsidRPr="00C27FB0" w:rsidRDefault="00C27FB0" w:rsidP="00B44F22">
      <w:pPr>
        <w:pStyle w:val="bdy2"/>
        <w:ind w:left="0"/>
        <w:rPr>
          <w:sz w:val="24"/>
        </w:rPr>
      </w:pPr>
      <w:r w:rsidRPr="00C27FB0">
        <w:rPr>
          <w:b/>
          <w:color w:val="000090"/>
          <w:sz w:val="24"/>
          <w:u w:val="single"/>
        </w:rPr>
        <w:t>Learn more</w:t>
      </w:r>
      <w:r w:rsidRPr="00C27FB0">
        <w:rPr>
          <w:sz w:val="24"/>
        </w:rPr>
        <w:t xml:space="preserve"> about Susanna Valleau Piano Studio, or </w:t>
      </w:r>
      <w:r w:rsidRPr="00C27FB0">
        <w:rPr>
          <w:b/>
          <w:color w:val="000090"/>
          <w:sz w:val="24"/>
          <w:u w:val="single"/>
        </w:rPr>
        <w:t>contact her</w:t>
      </w:r>
      <w:r w:rsidRPr="00C27FB0">
        <w:rPr>
          <w:sz w:val="24"/>
        </w:rPr>
        <w:t xml:space="preserve"> </w:t>
      </w:r>
      <w:r w:rsidR="00CA5616">
        <w:rPr>
          <w:sz w:val="24"/>
        </w:rPr>
        <w:t>for</w:t>
      </w:r>
      <w:r w:rsidRPr="00C27FB0">
        <w:rPr>
          <w:sz w:val="24"/>
        </w:rPr>
        <w:t xml:space="preserve"> a free introductory lesson.</w:t>
      </w:r>
    </w:p>
    <w:p w14:paraId="22CD0D3A" w14:textId="77777777" w:rsidR="00C27FB0" w:rsidRDefault="000916C7" w:rsidP="00C27FB0">
      <w:pPr>
        <w:pStyle w:val="hd3"/>
        <w:spacing w:after="0"/>
        <w:ind w:left="2160"/>
        <w:rPr>
          <w:b w:val="0"/>
          <w:i/>
        </w:rPr>
      </w:pPr>
      <w:r>
        <w:rPr>
          <w:b w:val="0"/>
          <w:i/>
          <w:highlight w:val="yellow"/>
        </w:rPr>
        <w:t>"Learn M</w:t>
      </w:r>
      <w:r w:rsidR="00D55B5D">
        <w:rPr>
          <w:b w:val="0"/>
          <w:i/>
          <w:highlight w:val="yellow"/>
        </w:rPr>
        <w:t>ore</w:t>
      </w:r>
      <w:r>
        <w:rPr>
          <w:b w:val="0"/>
          <w:i/>
          <w:highlight w:val="yellow"/>
        </w:rPr>
        <w:t>"</w:t>
      </w:r>
      <w:r w:rsidR="00D55B5D">
        <w:rPr>
          <w:b w:val="0"/>
          <w:i/>
          <w:highlight w:val="yellow"/>
        </w:rPr>
        <w:t xml:space="preserve"> link</w:t>
      </w:r>
      <w:r>
        <w:rPr>
          <w:b w:val="0"/>
          <w:i/>
          <w:highlight w:val="yellow"/>
        </w:rPr>
        <w:t>s</w:t>
      </w:r>
      <w:r w:rsidR="00D55B5D">
        <w:rPr>
          <w:b w:val="0"/>
          <w:i/>
          <w:highlight w:val="yellow"/>
        </w:rPr>
        <w:t xml:space="preserve"> </w:t>
      </w:r>
      <w:r>
        <w:rPr>
          <w:b w:val="0"/>
          <w:i/>
          <w:highlight w:val="yellow"/>
        </w:rPr>
        <w:t xml:space="preserve">to Piano Lessons </w:t>
      </w:r>
      <w:r w:rsidR="007300B8" w:rsidRPr="007300B8">
        <w:rPr>
          <w:b w:val="0"/>
          <w:i/>
          <w:highlight w:val="yellow"/>
        </w:rPr>
        <w:t>section</w:t>
      </w:r>
    </w:p>
    <w:p w14:paraId="2F811F45" w14:textId="77777777" w:rsidR="00D55B5D" w:rsidRPr="00C27FB0" w:rsidRDefault="00C27FB0" w:rsidP="00C27FB0">
      <w:pPr>
        <w:pStyle w:val="bdy2"/>
        <w:rPr>
          <w:i/>
        </w:rPr>
      </w:pPr>
      <w:r>
        <w:tab/>
      </w:r>
      <w:r>
        <w:tab/>
      </w:r>
      <w:r w:rsidRPr="00C27FB0">
        <w:rPr>
          <w:i/>
          <w:highlight w:val="yellow"/>
        </w:rPr>
        <w:t xml:space="preserve">“contact her” links to </w:t>
      </w:r>
      <w:r w:rsidR="00585161">
        <w:rPr>
          <w:i/>
          <w:highlight w:val="yellow"/>
        </w:rPr>
        <w:t>Suzy’s</w:t>
      </w:r>
      <w:r w:rsidRPr="00C27FB0">
        <w:rPr>
          <w:i/>
          <w:highlight w:val="yellow"/>
        </w:rPr>
        <w:t xml:space="preserve"> gmail account</w:t>
      </w:r>
    </w:p>
    <w:p w14:paraId="0799728F" w14:textId="77777777" w:rsidR="00D55B5D" w:rsidRDefault="00D55B5D" w:rsidP="004710B0">
      <w:pPr>
        <w:pStyle w:val="bl2"/>
      </w:pPr>
    </w:p>
    <w:p w14:paraId="24CC9F48" w14:textId="77777777" w:rsidR="00D55B5D" w:rsidRPr="00057D5C" w:rsidRDefault="00D55B5D" w:rsidP="00D55B5D">
      <w:pPr>
        <w:jc w:val="right"/>
      </w:pPr>
      <w:r w:rsidRPr="00057D5C">
        <w:rPr>
          <w:b/>
        </w:rPr>
        <w:t xml:space="preserve">Upcoming Concerts </w:t>
      </w:r>
    </w:p>
    <w:p w14:paraId="590763FF" w14:textId="77777777" w:rsidR="00D55B5D" w:rsidRDefault="00177370" w:rsidP="00D55B5D">
      <w:pPr>
        <w:jc w:val="right"/>
        <w:rPr>
          <w:sz w:val="18"/>
        </w:rPr>
      </w:pPr>
      <w:r>
        <w:rPr>
          <w:sz w:val="18"/>
        </w:rPr>
        <w:t>For Susanna’s performance schedule</w:t>
      </w:r>
    </w:p>
    <w:p w14:paraId="0B941B7C" w14:textId="77777777" w:rsidR="00D55B5D" w:rsidRDefault="00D55B5D" w:rsidP="00D55B5D">
      <w:pPr>
        <w:jc w:val="right"/>
        <w:rPr>
          <w:sz w:val="18"/>
        </w:rPr>
      </w:pPr>
      <w:r>
        <w:rPr>
          <w:sz w:val="18"/>
        </w:rPr>
        <w:t>and recordings of past concerts</w:t>
      </w:r>
      <w:r w:rsidR="00177370">
        <w:rPr>
          <w:sz w:val="18"/>
        </w:rPr>
        <w:t>,</w:t>
      </w:r>
    </w:p>
    <w:p w14:paraId="4BEF2276" w14:textId="77777777" w:rsidR="00D55B5D" w:rsidRDefault="00D55B5D" w:rsidP="00D55B5D">
      <w:pPr>
        <w:jc w:val="right"/>
        <w:rPr>
          <w:sz w:val="18"/>
        </w:rPr>
      </w:pPr>
      <w:r>
        <w:rPr>
          <w:sz w:val="18"/>
        </w:rPr>
        <w:t xml:space="preserve">visit her </w:t>
      </w:r>
      <w:hyperlink r:id="rId13" w:history="1">
        <w:r w:rsidRPr="007300B8">
          <w:rPr>
            <w:rStyle w:val="Hyperlink"/>
            <w:b/>
            <w:sz w:val="18"/>
          </w:rPr>
          <w:t>performance web site</w:t>
        </w:r>
      </w:hyperlink>
      <w:r>
        <w:rPr>
          <w:sz w:val="18"/>
        </w:rPr>
        <w:t>.</w:t>
      </w:r>
    </w:p>
    <w:p w14:paraId="3009EE79" w14:textId="77777777" w:rsidR="00B04803" w:rsidRPr="00D55B5D" w:rsidRDefault="00D55B5D" w:rsidP="00D55B5D">
      <w:pPr>
        <w:jc w:val="right"/>
        <w:rPr>
          <w:i/>
        </w:rPr>
      </w:pPr>
      <w:r w:rsidRPr="002C76C8">
        <w:rPr>
          <w:i/>
          <w:sz w:val="18"/>
          <w:highlight w:val="yellow"/>
        </w:rPr>
        <w:t>Hotlink to susannavalleau.com</w:t>
      </w:r>
    </w:p>
    <w:p w14:paraId="080E5720" w14:textId="77777777" w:rsidR="00B04803" w:rsidRDefault="00B04803">
      <w:pPr>
        <w:pStyle w:val="hd3"/>
        <w:ind w:left="2160"/>
        <w:rPr>
          <w:color w:val="333399"/>
        </w:rPr>
      </w:pPr>
    </w:p>
    <w:p w14:paraId="29311ED3" w14:textId="77777777" w:rsidR="00F515BE" w:rsidRDefault="00F515BE" w:rsidP="00B04803">
      <w:pPr>
        <w:pStyle w:val="hd3"/>
        <w:ind w:left="0"/>
        <w:rPr>
          <w:b w:val="0"/>
        </w:rPr>
      </w:pPr>
    </w:p>
    <w:p w14:paraId="5C7840F8" w14:textId="77777777" w:rsidR="00F515BE" w:rsidRDefault="00F515BE">
      <w:pPr>
        <w:pStyle w:val="bdy"/>
      </w:pPr>
    </w:p>
    <w:p w14:paraId="0C614C67" w14:textId="77777777" w:rsidR="00F515BE" w:rsidRDefault="00F515BE" w:rsidP="00B04803">
      <w:pPr>
        <w:pStyle w:val="bl"/>
        <w:ind w:left="0" w:right="1440" w:firstLine="0"/>
        <w:rPr>
          <w:color w:val="333399"/>
        </w:rPr>
      </w:pPr>
    </w:p>
    <w:p w14:paraId="0BBCCAE3" w14:textId="77777777" w:rsidR="006C6E03" w:rsidRDefault="00F515BE" w:rsidP="00BB7859">
      <w:pPr>
        <w:pStyle w:val="bdy"/>
        <w:ind w:right="-270"/>
      </w:pPr>
      <w:r>
        <w:br w:type="page"/>
      </w:r>
    </w:p>
    <w:p w14:paraId="64C0142B" w14:textId="77777777" w:rsidR="006C6E03" w:rsidRDefault="006C6E03" w:rsidP="006C6E03">
      <w:pPr>
        <w:pStyle w:val="hd1"/>
        <w:jc w:val="center"/>
        <w:rPr>
          <w:sz w:val="36"/>
          <w:szCs w:val="36"/>
        </w:rPr>
      </w:pPr>
      <w:r>
        <w:drawing>
          <wp:inline distT="0" distB="0" distL="0" distR="0" wp14:anchorId="064B08BD" wp14:editId="079AF15D">
            <wp:extent cx="1031532" cy="925407"/>
            <wp:effectExtent l="25400" t="0" r="9868" b="0"/>
            <wp:docPr id="19" name="Picture 19" descr="Macintosh HD:Users:ann:Desktop:piano 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:Desktop:piano 3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82" cy="92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AE2E" w14:textId="77777777" w:rsidR="006C6E03" w:rsidRPr="008B1A68" w:rsidRDefault="006C6E03" w:rsidP="00103ADE">
      <w:pPr>
        <w:pStyle w:val="hd1"/>
        <w:spacing w:after="0"/>
        <w:jc w:val="center"/>
        <w:rPr>
          <w:sz w:val="36"/>
          <w:szCs w:val="36"/>
        </w:rPr>
      </w:pPr>
      <w:r w:rsidRPr="007F035C">
        <w:rPr>
          <w:sz w:val="36"/>
          <w:szCs w:val="36"/>
        </w:rPr>
        <w:t>Susanna Valleau Piano Studio</w:t>
      </w:r>
    </w:p>
    <w:p w14:paraId="2870FE84" w14:textId="77777777" w:rsidR="00A77D7F" w:rsidRPr="008B1A68" w:rsidRDefault="009C771B" w:rsidP="008B1A68">
      <w:pPr>
        <w:pStyle w:val="bdy"/>
        <w:pBdr>
          <w:top w:val="single" w:sz="4" w:space="1" w:color="auto"/>
        </w:pBdr>
        <w:ind w:right="18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Pr="009C771B">
        <w:rPr>
          <w:b/>
          <w:sz w:val="18"/>
          <w:szCs w:val="18"/>
        </w:rPr>
        <w:t>HOME</w:t>
      </w:r>
      <w:r>
        <w:rPr>
          <w:b/>
          <w:sz w:val="18"/>
          <w:szCs w:val="18"/>
        </w:rPr>
        <w:t xml:space="preserve">    /    </w:t>
      </w:r>
      <w:r w:rsidRPr="00A77D7F">
        <w:rPr>
          <w:b/>
          <w:color w:val="000090"/>
          <w:sz w:val="18"/>
          <w:szCs w:val="18"/>
          <w:bdr w:val="single" w:sz="4" w:space="0" w:color="auto"/>
        </w:rPr>
        <w:t>PIANO LESSONS</w:t>
      </w:r>
      <w:r>
        <w:rPr>
          <w:b/>
          <w:sz w:val="18"/>
          <w:szCs w:val="18"/>
        </w:rPr>
        <w:t xml:space="preserve">   /   ORGAN LESSONS   /   ACCOMPANIMENT   </w:t>
      </w:r>
      <w:r w:rsidRPr="004710B0">
        <w:rPr>
          <w:b/>
          <w:sz w:val="18"/>
          <w:szCs w:val="18"/>
        </w:rPr>
        <w:t xml:space="preserve">/ </w:t>
      </w:r>
      <w:r>
        <w:rPr>
          <w:b/>
          <w:sz w:val="18"/>
          <w:szCs w:val="18"/>
        </w:rPr>
        <w:t xml:space="preserve">   </w:t>
      </w:r>
      <w:r w:rsidRPr="004710B0">
        <w:rPr>
          <w:b/>
          <w:sz w:val="18"/>
          <w:szCs w:val="18"/>
        </w:rPr>
        <w:t>ABOUT SUSANNA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 xml:space="preserve"> / </w:t>
      </w:r>
      <w:r>
        <w:rPr>
          <w:b/>
          <w:sz w:val="18"/>
          <w:szCs w:val="18"/>
        </w:rPr>
        <w:t xml:space="preserve">  </w:t>
      </w:r>
      <w:r w:rsidR="008B1A68">
        <w:rPr>
          <w:b/>
          <w:sz w:val="18"/>
          <w:szCs w:val="18"/>
        </w:rPr>
        <w:t>CONTACT</w:t>
      </w:r>
    </w:p>
    <w:p w14:paraId="11E0E5B3" w14:textId="77777777" w:rsidR="00F515BE" w:rsidRDefault="00F515BE">
      <w:pPr>
        <w:pStyle w:val="hd2"/>
        <w:spacing w:before="0"/>
        <w:ind w:left="360"/>
        <w:rPr>
          <w:b w:val="0"/>
          <w:i/>
        </w:rPr>
      </w:pPr>
      <w:r>
        <w:rPr>
          <w:b w:val="0"/>
          <w:i/>
          <w:highlight w:val="yellow"/>
        </w:rPr>
        <w:t>Internal navigation</w:t>
      </w:r>
    </w:p>
    <w:p w14:paraId="7BD8AC09" w14:textId="77777777" w:rsidR="00F515BE" w:rsidRDefault="00BB7859">
      <w:pPr>
        <w:pStyle w:val="bdy2"/>
        <w:spacing w:after="60"/>
        <w:ind w:left="360"/>
        <w:rPr>
          <w:b/>
        </w:rPr>
      </w:pPr>
      <w:r>
        <w:rPr>
          <w:b/>
          <w:bdr w:val="single" w:sz="4" w:space="0" w:color="auto"/>
        </w:rPr>
        <w:t>Piano Lessons</w:t>
      </w:r>
    </w:p>
    <w:p w14:paraId="424CD552" w14:textId="77777777" w:rsidR="00F515BE" w:rsidRDefault="00F575A8" w:rsidP="00676E20">
      <w:pPr>
        <w:pStyle w:val="bdy2"/>
        <w:spacing w:after="0"/>
        <w:ind w:left="360" w:firstLine="360"/>
        <w:rPr>
          <w:b/>
        </w:rPr>
      </w:pPr>
      <w:r>
        <w:rPr>
          <w:b/>
        </w:rPr>
        <w:t>Schedule &amp; Rates</w:t>
      </w:r>
    </w:p>
    <w:p w14:paraId="18A094F7" w14:textId="77777777" w:rsidR="008B1A68" w:rsidRDefault="00F575A8" w:rsidP="008B1A68">
      <w:pPr>
        <w:pStyle w:val="bdy2"/>
        <w:spacing w:after="0"/>
        <w:ind w:left="360" w:firstLine="360"/>
        <w:rPr>
          <w:b/>
        </w:rPr>
      </w:pPr>
      <w:r>
        <w:rPr>
          <w:b/>
        </w:rPr>
        <w:t xml:space="preserve">Practice </w:t>
      </w:r>
      <w:r w:rsidR="006F20EC">
        <w:rPr>
          <w:b/>
        </w:rPr>
        <w:t>Tips</w:t>
      </w:r>
    </w:p>
    <w:p w14:paraId="39041D24" w14:textId="11398927" w:rsidR="00B64E7C" w:rsidRDefault="00B64E7C" w:rsidP="008B1A68">
      <w:pPr>
        <w:pStyle w:val="bdy2"/>
        <w:spacing w:after="0"/>
        <w:ind w:left="360" w:firstLine="360"/>
        <w:rPr>
          <w:b/>
        </w:rPr>
      </w:pPr>
      <w:r>
        <w:rPr>
          <w:b/>
        </w:rPr>
        <w:t>FAQs</w:t>
      </w:r>
    </w:p>
    <w:p w14:paraId="23BC986E" w14:textId="7F52EA75" w:rsidR="001724EE" w:rsidRPr="001724EE" w:rsidRDefault="001724EE" w:rsidP="001724EE">
      <w:pPr>
        <w:pStyle w:val="bdy2"/>
        <w:ind w:left="360" w:firstLine="360"/>
        <w:rPr>
          <w:color w:val="000090"/>
        </w:rPr>
      </w:pPr>
      <w:r>
        <w:rPr>
          <w:b/>
        </w:rPr>
        <w:t>Testimonials</w:t>
      </w:r>
    </w:p>
    <w:p w14:paraId="637F89F7" w14:textId="77777777" w:rsidR="00F515BE" w:rsidRDefault="00A77D7F" w:rsidP="00103ADE">
      <w:pPr>
        <w:pStyle w:val="hd1"/>
        <w:spacing w:before="120" w:after="60"/>
      </w:pPr>
      <w:r>
        <w:t>PIANO LESSONS</w:t>
      </w:r>
    </w:p>
    <w:p w14:paraId="2EDCB873" w14:textId="77777777" w:rsidR="00F515BE" w:rsidRPr="008342BF" w:rsidRDefault="008342BF" w:rsidP="00A77D7F">
      <w:pPr>
        <w:pStyle w:val="hd1"/>
        <w:spacing w:before="120"/>
        <w:ind w:left="360"/>
        <w:rPr>
          <w:color w:val="auto"/>
          <w:sz w:val="20"/>
        </w:rPr>
      </w:pPr>
      <w:r w:rsidRPr="008342BF">
        <w:rPr>
          <w:color w:val="auto"/>
          <w:sz w:val="36"/>
          <w:szCs w:val="36"/>
          <w:bdr w:val="single" w:sz="4" w:space="0" w:color="auto"/>
        </w:rPr>
        <w:t>Ph</w:t>
      </w:r>
      <w:r w:rsidR="00F575A8" w:rsidRPr="008342BF">
        <w:rPr>
          <w:color w:val="auto"/>
          <w:sz w:val="36"/>
          <w:szCs w:val="36"/>
          <w:bdr w:val="single" w:sz="4" w:space="0" w:color="auto"/>
        </w:rPr>
        <w:t>oto</w:t>
      </w:r>
      <w:r>
        <w:rPr>
          <w:color w:val="auto"/>
          <w:sz w:val="36"/>
          <w:szCs w:val="36"/>
          <w:bdr w:val="single" w:sz="4" w:space="0" w:color="auto"/>
        </w:rPr>
        <w:t xml:space="preserve"> </w:t>
      </w:r>
      <w:r>
        <w:rPr>
          <w:color w:val="auto"/>
          <w:sz w:val="20"/>
          <w:bdr w:val="single" w:sz="4" w:space="0" w:color="auto"/>
        </w:rPr>
        <w:t>of Suzy at piano with student</w:t>
      </w:r>
    </w:p>
    <w:p w14:paraId="649CE6F2" w14:textId="6B73B5B4" w:rsidR="00C14929" w:rsidRDefault="00D508A3" w:rsidP="008342BF">
      <w:pPr>
        <w:pStyle w:val="bdy"/>
      </w:pPr>
      <w:r>
        <w:t>Experience has taught us that</w:t>
      </w:r>
      <w:r w:rsidR="00F0695E">
        <w:t xml:space="preserve"> </w:t>
      </w:r>
      <w:r w:rsidR="00E45DC6">
        <w:t>every</w:t>
      </w:r>
      <w:r w:rsidR="00F0695E">
        <w:t xml:space="preserve"> </w:t>
      </w:r>
      <w:r w:rsidR="00E45DC6">
        <w:t>student</w:t>
      </w:r>
      <w:r w:rsidR="00C14929">
        <w:t xml:space="preserve"> is different</w:t>
      </w:r>
      <w:r w:rsidR="00FD652C">
        <w:t xml:space="preserve">. </w:t>
      </w:r>
      <w:r w:rsidR="00E45DC6">
        <w:t xml:space="preserve">Each one </w:t>
      </w:r>
      <w:r w:rsidR="00C14929">
        <w:t xml:space="preserve">deserves piano lessons created around his or her </w:t>
      </w:r>
      <w:r w:rsidR="00D36925">
        <w:t>skill level</w:t>
      </w:r>
      <w:r w:rsidR="00C14929">
        <w:t xml:space="preserve">, </w:t>
      </w:r>
      <w:r w:rsidR="00D36925">
        <w:t>learning style</w:t>
      </w:r>
      <w:r w:rsidR="008C7147">
        <w:t xml:space="preserve">, </w:t>
      </w:r>
      <w:r w:rsidR="00C14929">
        <w:t>future goals, and musical interests.</w:t>
      </w:r>
    </w:p>
    <w:p w14:paraId="7254C394" w14:textId="069EF55C" w:rsidR="00FD652C" w:rsidRDefault="00D508A3" w:rsidP="008342BF">
      <w:pPr>
        <w:pStyle w:val="bdy"/>
      </w:pPr>
      <w:r>
        <w:t>At Susanna Valleau’s studio, s</w:t>
      </w:r>
      <w:r w:rsidR="008C7147">
        <w:t>tudent</w:t>
      </w:r>
      <w:r w:rsidR="00FD652C">
        <w:t>s begin with</w:t>
      </w:r>
      <w:r w:rsidR="00C14929">
        <w:t xml:space="preserve"> the </w:t>
      </w:r>
      <w:r w:rsidR="008C7147">
        <w:t>basics</w:t>
      </w:r>
      <w:r w:rsidR="00FD652C">
        <w:t xml:space="preserve"> and receive</w:t>
      </w:r>
      <w:r w:rsidR="00C14929">
        <w:t xml:space="preserve"> a well-rounded musical education </w:t>
      </w:r>
      <w:r w:rsidR="008C7147">
        <w:t>–</w:t>
      </w:r>
      <w:r w:rsidR="00C14929">
        <w:t xml:space="preserve"> from</w:t>
      </w:r>
      <w:r w:rsidR="00195523">
        <w:t xml:space="preserve"> </w:t>
      </w:r>
      <w:r w:rsidR="008C7147">
        <w:t>how to sit and position the</w:t>
      </w:r>
      <w:r w:rsidR="00F63E2F">
        <w:t>ir</w:t>
      </w:r>
      <w:r w:rsidR="008C7147">
        <w:t xml:space="preserve"> hands, to si</w:t>
      </w:r>
      <w:r w:rsidR="00195523">
        <w:t>ght-reading, to a little music</w:t>
      </w:r>
      <w:r w:rsidR="00FD652C">
        <w:t xml:space="preserve"> theory to put it all together. </w:t>
      </w:r>
      <w:r w:rsidR="008C7147">
        <w:t xml:space="preserve">Within two to six </w:t>
      </w:r>
      <w:r w:rsidR="00733CEE">
        <w:t xml:space="preserve">months, students </w:t>
      </w:r>
      <w:r w:rsidR="00FD652C">
        <w:t>master</w:t>
      </w:r>
      <w:r w:rsidR="00195523">
        <w:t xml:space="preserve"> </w:t>
      </w:r>
      <w:r w:rsidR="00733CEE">
        <w:t>enough of the fundamentals to help choose</w:t>
      </w:r>
      <w:r w:rsidR="00203CA1">
        <w:t xml:space="preserve"> the</w:t>
      </w:r>
      <w:r w:rsidR="00576718">
        <w:t>ir</w:t>
      </w:r>
      <w:r w:rsidR="00203CA1">
        <w:t xml:space="preserve"> musical repertoire</w:t>
      </w:r>
      <w:r w:rsidR="008C7147">
        <w:t xml:space="preserve"> for </w:t>
      </w:r>
      <w:r w:rsidR="00203CA1">
        <w:t>future</w:t>
      </w:r>
      <w:r w:rsidR="008C7147">
        <w:t xml:space="preserve"> lessons.</w:t>
      </w:r>
    </w:p>
    <w:p w14:paraId="38DFF3A9" w14:textId="77777777" w:rsidR="00087D9A" w:rsidRDefault="00733CEE" w:rsidP="008342BF">
      <w:pPr>
        <w:pStyle w:val="bdy"/>
      </w:pPr>
      <w:r>
        <w:t>Throu</w:t>
      </w:r>
      <w:r w:rsidR="00FD652C">
        <w:t xml:space="preserve">gh it all, </w:t>
      </w:r>
      <w:r w:rsidR="00D508A3">
        <w:t>we mix</w:t>
      </w:r>
      <w:r w:rsidR="00FD652C">
        <w:t xml:space="preserve"> in some </w:t>
      </w:r>
      <w:r>
        <w:t xml:space="preserve">fun — </w:t>
      </w:r>
      <w:r w:rsidR="00E45DC6">
        <w:t xml:space="preserve"> relevant </w:t>
      </w:r>
      <w:r w:rsidR="001C6458">
        <w:t xml:space="preserve">games and </w:t>
      </w:r>
      <w:r>
        <w:t xml:space="preserve">learning incentives, </w:t>
      </w:r>
      <w:r w:rsidR="001C6458">
        <w:t xml:space="preserve">even </w:t>
      </w:r>
      <w:r>
        <w:t xml:space="preserve">occasional music outings — to keep </w:t>
      </w:r>
      <w:r w:rsidR="00D508A3">
        <w:t>our</w:t>
      </w:r>
      <w:r>
        <w:t xml:space="preserve"> students engaged.</w:t>
      </w:r>
    </w:p>
    <w:p w14:paraId="02936DA5" w14:textId="3867A106" w:rsidR="00087D9A" w:rsidRDefault="00087D9A" w:rsidP="00087D9A">
      <w:pPr>
        <w:pStyle w:val="hd3"/>
        <w:rPr>
          <w:color w:val="000090"/>
        </w:rPr>
      </w:pPr>
      <w:r>
        <w:rPr>
          <w:color w:val="000090"/>
          <w:u w:val="single"/>
        </w:rPr>
        <w:t>Rates and Schedule</w:t>
      </w:r>
      <w:r>
        <w:rPr>
          <w:color w:val="0000FF"/>
        </w:rPr>
        <w:t xml:space="preserve"> </w:t>
      </w:r>
      <w:r w:rsidRPr="00A77D7F">
        <w:rPr>
          <w:color w:val="000090"/>
        </w:rPr>
        <w:t xml:space="preserve">&gt; </w:t>
      </w:r>
      <w:r w:rsidRPr="00087D9A">
        <w:rPr>
          <w:b w:val="0"/>
          <w:i/>
          <w:highlight w:val="yellow"/>
        </w:rPr>
        <w:t>link to this subsection (see page</w:t>
      </w:r>
      <w:r w:rsidR="00BC244F">
        <w:rPr>
          <w:b w:val="0"/>
          <w:i/>
          <w:highlight w:val="yellow"/>
        </w:rPr>
        <w:t xml:space="preserve"> 4</w:t>
      </w:r>
      <w:r w:rsidRPr="00087D9A">
        <w:rPr>
          <w:b w:val="0"/>
          <w:i/>
          <w:highlight w:val="yellow"/>
        </w:rPr>
        <w:t>)</w:t>
      </w:r>
    </w:p>
    <w:p w14:paraId="6CE1FED9" w14:textId="77777777" w:rsidR="008342BF" w:rsidRDefault="00087D9A" w:rsidP="00103ADE">
      <w:pPr>
        <w:pStyle w:val="bdy2"/>
        <w:spacing w:after="60"/>
        <w:rPr>
          <w:i/>
        </w:rPr>
      </w:pPr>
      <w:r>
        <w:rPr>
          <w:b/>
          <w:color w:val="000090"/>
          <w:u w:val="single"/>
        </w:rPr>
        <w:t>Schedule a F</w:t>
      </w:r>
      <w:r w:rsidRPr="00A77D7F">
        <w:rPr>
          <w:b/>
          <w:color w:val="000090"/>
          <w:u w:val="single"/>
        </w:rPr>
        <w:t>ree Introductory Lesson</w:t>
      </w:r>
      <w:r>
        <w:t xml:space="preserve"> </w:t>
      </w:r>
      <w:r w:rsidRPr="008B1A68">
        <w:rPr>
          <w:b/>
          <w:color w:val="000090"/>
        </w:rPr>
        <w:t>&gt;</w:t>
      </w:r>
      <w:r>
        <w:rPr>
          <w:b/>
          <w:color w:val="000090"/>
        </w:rPr>
        <w:t xml:space="preserve">  </w:t>
      </w:r>
      <w:r w:rsidRPr="008B1A68">
        <w:rPr>
          <w:i/>
          <w:highlight w:val="yellow"/>
        </w:rPr>
        <w:t>link to Susanna’s email</w:t>
      </w:r>
    </w:p>
    <w:p w14:paraId="51438BA1" w14:textId="5B5F6EA4" w:rsidR="00B44F22" w:rsidRPr="00B44F22" w:rsidRDefault="00B44F22" w:rsidP="00103ADE">
      <w:pPr>
        <w:pStyle w:val="bdy2"/>
        <w:spacing w:after="60"/>
      </w:pPr>
      <w:r w:rsidRPr="00D36925">
        <w:rPr>
          <w:b/>
          <w:u w:val="single"/>
        </w:rPr>
        <w:t>Testimonials &gt;</w:t>
      </w:r>
      <w:r>
        <w:t xml:space="preserve"> </w:t>
      </w:r>
      <w:r w:rsidRPr="00B44F22">
        <w:rPr>
          <w:i/>
          <w:highlight w:val="yellow"/>
        </w:rPr>
        <w:t>link to About/Testimonials</w:t>
      </w:r>
    </w:p>
    <w:p w14:paraId="34FAB59C" w14:textId="77777777" w:rsidR="00BE31FC" w:rsidRPr="00BE31FC" w:rsidRDefault="00FD652C" w:rsidP="00103ADE">
      <w:pPr>
        <w:pStyle w:val="hd2"/>
      </w:pPr>
      <w:r>
        <w:t>Lessons f</w:t>
      </w:r>
      <w:r w:rsidR="00BE31FC" w:rsidRPr="00BE31FC">
        <w:t>or Children</w:t>
      </w:r>
      <w:r>
        <w:t>, Ages 5 and Up</w:t>
      </w:r>
    </w:p>
    <w:p w14:paraId="1115E5EF" w14:textId="77777777" w:rsidR="00BE31FC" w:rsidRDefault="00BE31FC" w:rsidP="00BE31FC">
      <w:pPr>
        <w:pStyle w:val="bl"/>
      </w:pPr>
      <w:r>
        <w:t>•</w:t>
      </w:r>
      <w:r>
        <w:tab/>
      </w:r>
      <w:r w:rsidR="00FD652C" w:rsidRPr="001D482E">
        <w:rPr>
          <w:b/>
        </w:rPr>
        <w:t>Schedule</w:t>
      </w:r>
      <w:r w:rsidR="00FD652C">
        <w:t xml:space="preserve">: </w:t>
      </w:r>
      <w:r w:rsidR="001D482E">
        <w:t xml:space="preserve">Lessons are available in </w:t>
      </w:r>
      <w:r w:rsidR="00FD652C">
        <w:t xml:space="preserve">30-, 45-, or 60-minute </w:t>
      </w:r>
      <w:r w:rsidR="001D482E">
        <w:t>sessions, typically once a week.</w:t>
      </w:r>
    </w:p>
    <w:p w14:paraId="1022C783" w14:textId="77777777" w:rsidR="005F0276" w:rsidRDefault="00BE31FC" w:rsidP="00BE31FC">
      <w:pPr>
        <w:pStyle w:val="bl"/>
      </w:pPr>
      <w:r>
        <w:t>•</w:t>
      </w:r>
      <w:r>
        <w:tab/>
      </w:r>
      <w:r w:rsidR="00FD652C" w:rsidRPr="001D482E">
        <w:rPr>
          <w:b/>
        </w:rPr>
        <w:t>Curriculum</w:t>
      </w:r>
      <w:r w:rsidR="00FD652C">
        <w:t>:</w:t>
      </w:r>
      <w:r w:rsidR="001D482E">
        <w:t xml:space="preserve"> Initial lessons follow a specific </w:t>
      </w:r>
      <w:r w:rsidR="00D50626">
        <w:t xml:space="preserve">lesson plan </w:t>
      </w:r>
      <w:r w:rsidR="00E45DC6">
        <w:t>centered on</w:t>
      </w:r>
      <w:r w:rsidR="00D50626">
        <w:t xml:space="preserve"> playing </w:t>
      </w:r>
      <w:r w:rsidR="00E45DC6">
        <w:t xml:space="preserve">an </w:t>
      </w:r>
      <w:r w:rsidR="001D482E">
        <w:t>actual song or piece</w:t>
      </w:r>
      <w:r w:rsidR="00F63E2F">
        <w:t xml:space="preserve"> of music, </w:t>
      </w:r>
      <w:r w:rsidR="001C6458">
        <w:t>beginning</w:t>
      </w:r>
      <w:r w:rsidR="00E45DC6">
        <w:t xml:space="preserve"> with</w:t>
      </w:r>
      <w:r w:rsidR="001D482E">
        <w:t xml:space="preserve"> the</w:t>
      </w:r>
      <w:r w:rsidR="00E45DC6">
        <w:t xml:space="preserve"> </w:t>
      </w:r>
      <w:r w:rsidR="001D482E">
        <w:t xml:space="preserve">first lesson. Once </w:t>
      </w:r>
      <w:r w:rsidR="00E45DC6">
        <w:t>students have the fundamentals down</w:t>
      </w:r>
      <w:r w:rsidR="001D482E">
        <w:t xml:space="preserve">, lessons become more customized and </w:t>
      </w:r>
      <w:r w:rsidR="00E45DC6">
        <w:t xml:space="preserve">a </w:t>
      </w:r>
      <w:r w:rsidR="001D482E">
        <w:t>student</w:t>
      </w:r>
      <w:r w:rsidR="00E45DC6">
        <w:t>’s</w:t>
      </w:r>
      <w:r w:rsidR="00D50626">
        <w:t xml:space="preserve"> tastes influence</w:t>
      </w:r>
      <w:r w:rsidR="001D482E">
        <w:t xml:space="preserve"> music selections.</w:t>
      </w:r>
    </w:p>
    <w:p w14:paraId="133842C4" w14:textId="48AE75DE" w:rsidR="001D482E" w:rsidRPr="00BA3BAA" w:rsidRDefault="005F0276" w:rsidP="00BA3BAA">
      <w:pPr>
        <w:pStyle w:val="bl"/>
        <w:rPr>
          <w:rFonts w:eastAsiaTheme="minorEastAsia"/>
          <w:color w:val="000000"/>
          <w:szCs w:val="22"/>
        </w:rPr>
      </w:pPr>
      <w:r>
        <w:t>•</w:t>
      </w:r>
      <w:r>
        <w:tab/>
      </w:r>
      <w:r w:rsidR="00EE43FD">
        <w:rPr>
          <w:b/>
        </w:rPr>
        <w:t>Incentives</w:t>
      </w:r>
      <w:r>
        <w:t xml:space="preserve">: Whenever possible, </w:t>
      </w:r>
      <w:r w:rsidR="00B44F22" w:rsidRPr="00D36925">
        <w:rPr>
          <w:rFonts w:eastAsia="Times"/>
        </w:rPr>
        <w:t>we try to make time for a music game or learning challenge to help</w:t>
      </w:r>
      <w:r w:rsidR="00B44F22">
        <w:rPr>
          <w:rFonts w:eastAsia="Times"/>
        </w:rPr>
        <w:t xml:space="preserve"> students</w:t>
      </w:r>
      <w:r w:rsidR="00B44F22" w:rsidRPr="00D36925">
        <w:rPr>
          <w:rFonts w:eastAsia="Times"/>
        </w:rPr>
        <w:t xml:space="preserve"> hone a specific skill away from the piano</w:t>
      </w:r>
      <w:r w:rsidR="00B44F22">
        <w:rPr>
          <w:rFonts w:eastAsia="Times"/>
        </w:rPr>
        <w:t>.</w:t>
      </w:r>
      <w:r w:rsidR="00D6135B">
        <w:tab/>
      </w:r>
      <w:r w:rsidR="00EE43FD">
        <w:rPr>
          <w:rFonts w:eastAsiaTheme="minorEastAsia"/>
          <w:color w:val="000000"/>
          <w:szCs w:val="22"/>
        </w:rPr>
        <w:t>If</w:t>
      </w:r>
      <w:r w:rsidR="00EE43FD" w:rsidRPr="00EE43FD">
        <w:rPr>
          <w:rFonts w:eastAsiaTheme="minorEastAsia"/>
          <w:color w:val="000000"/>
          <w:szCs w:val="22"/>
        </w:rPr>
        <w:t xml:space="preserve"> a student needs additional motivation, we may develop a</w:t>
      </w:r>
      <w:r w:rsidR="00EE43FD">
        <w:rPr>
          <w:rFonts w:eastAsiaTheme="minorEastAsia"/>
          <w:color w:val="000000"/>
          <w:szCs w:val="22"/>
        </w:rPr>
        <w:t xml:space="preserve"> more systematic,</w:t>
      </w:r>
      <w:r w:rsidR="00EE43FD" w:rsidRPr="00EE43FD">
        <w:rPr>
          <w:rFonts w:eastAsiaTheme="minorEastAsia"/>
          <w:color w:val="000000"/>
          <w:szCs w:val="22"/>
        </w:rPr>
        <w:t xml:space="preserve"> goal-oriented incentive program</w:t>
      </w:r>
      <w:r w:rsidR="00BA3BAA">
        <w:rPr>
          <w:rFonts w:eastAsiaTheme="minorEastAsia"/>
          <w:color w:val="000000"/>
          <w:szCs w:val="22"/>
        </w:rPr>
        <w:t xml:space="preserve">, such as </w:t>
      </w:r>
      <w:r w:rsidR="00BA3BAA" w:rsidRPr="00BA3BAA">
        <w:rPr>
          <w:rFonts w:eastAsiaTheme="minorEastAsia"/>
          <w:b/>
          <w:color w:val="000090"/>
          <w:szCs w:val="22"/>
          <w:u w:val="single"/>
        </w:rPr>
        <w:t>Memory Club</w:t>
      </w:r>
      <w:r w:rsidR="00BA3BAA">
        <w:rPr>
          <w:rFonts w:eastAsiaTheme="minorEastAsia"/>
          <w:color w:val="000000"/>
          <w:szCs w:val="22"/>
        </w:rPr>
        <w:t>,</w:t>
      </w:r>
      <w:r w:rsidR="00EE43FD" w:rsidRPr="00EE43FD">
        <w:rPr>
          <w:rFonts w:eastAsiaTheme="minorEastAsia"/>
          <w:color w:val="000000"/>
          <w:szCs w:val="22"/>
        </w:rPr>
        <w:t xml:space="preserve"> </w:t>
      </w:r>
      <w:r w:rsidR="00D6135B">
        <w:rPr>
          <w:rFonts w:eastAsiaTheme="minorEastAsia"/>
          <w:color w:val="000000"/>
          <w:szCs w:val="22"/>
        </w:rPr>
        <w:t>with rewards for successful completion</w:t>
      </w:r>
      <w:r w:rsidR="00EE43FD" w:rsidRPr="00EE43FD">
        <w:rPr>
          <w:rFonts w:eastAsiaTheme="minorEastAsia"/>
          <w:color w:val="000000"/>
          <w:szCs w:val="22"/>
        </w:rPr>
        <w:t>.</w:t>
      </w:r>
      <w:r w:rsidR="00BA3BAA">
        <w:rPr>
          <w:rFonts w:eastAsiaTheme="minorEastAsia"/>
          <w:color w:val="000000"/>
          <w:szCs w:val="22"/>
        </w:rPr>
        <w:t xml:space="preserve"> </w:t>
      </w:r>
      <w:r w:rsidR="00BA3BAA" w:rsidRPr="00BA3BAA">
        <w:rPr>
          <w:rFonts w:eastAsiaTheme="minorEastAsia"/>
          <w:i/>
          <w:color w:val="000000"/>
          <w:szCs w:val="22"/>
          <w:highlight w:val="yellow"/>
        </w:rPr>
        <w:t xml:space="preserve">Link Memory Club to a </w:t>
      </w:r>
      <w:r w:rsidR="0007327D">
        <w:rPr>
          <w:rFonts w:eastAsiaTheme="minorEastAsia"/>
          <w:i/>
          <w:color w:val="000000"/>
          <w:szCs w:val="22"/>
          <w:highlight w:val="yellow"/>
        </w:rPr>
        <w:t xml:space="preserve">PDF </w:t>
      </w:r>
      <w:r w:rsidR="00BA3BAA" w:rsidRPr="00BA3BAA">
        <w:rPr>
          <w:rFonts w:eastAsiaTheme="minorEastAsia"/>
          <w:i/>
          <w:color w:val="000000"/>
          <w:szCs w:val="22"/>
          <w:highlight w:val="yellow"/>
        </w:rPr>
        <w:t>with the copy you see on the next pag</w:t>
      </w:r>
      <w:r w:rsidR="00BA3BAA" w:rsidRPr="0007327D">
        <w:rPr>
          <w:rFonts w:eastAsiaTheme="minorEastAsia"/>
          <w:i/>
          <w:color w:val="000000"/>
          <w:szCs w:val="22"/>
          <w:highlight w:val="yellow"/>
        </w:rPr>
        <w:t>e.</w:t>
      </w:r>
      <w:r w:rsidR="0007327D" w:rsidRPr="00857C8C">
        <w:rPr>
          <w:rFonts w:eastAsiaTheme="minorEastAsia"/>
          <w:i/>
          <w:color w:val="000000"/>
          <w:szCs w:val="22"/>
          <w:highlight w:val="yellow"/>
        </w:rPr>
        <w:t xml:space="preserve"> Ann will format the pdf when the time comes</w:t>
      </w:r>
    </w:p>
    <w:p w14:paraId="70660F60" w14:textId="77777777" w:rsidR="00104184" w:rsidRDefault="001D482E" w:rsidP="00BE31FC">
      <w:pPr>
        <w:pStyle w:val="bl"/>
      </w:pPr>
      <w:r>
        <w:t>•</w:t>
      </w:r>
      <w:r>
        <w:tab/>
      </w:r>
      <w:r w:rsidRPr="001D482E">
        <w:rPr>
          <w:b/>
        </w:rPr>
        <w:t>At-home Practice</w:t>
      </w:r>
      <w:r>
        <w:t xml:space="preserve">: Before leaving each lesson, </w:t>
      </w:r>
      <w:r w:rsidR="00F63E2F">
        <w:t>we</w:t>
      </w:r>
      <w:r w:rsidR="005F0276">
        <w:t xml:space="preserve"> discuss and write down</w:t>
      </w:r>
      <w:r>
        <w:t xml:space="preserve"> what </w:t>
      </w:r>
      <w:r w:rsidR="00F9368C">
        <w:t>the student</w:t>
      </w:r>
      <w:r>
        <w:t xml:space="preserve"> s</w:t>
      </w:r>
      <w:r w:rsidR="005F0276">
        <w:t xml:space="preserve">hould work on that week, </w:t>
      </w:r>
      <w:r w:rsidR="00E45DC6">
        <w:t>as well as</w:t>
      </w:r>
      <w:r w:rsidR="005F0276">
        <w:t xml:space="preserve"> the best way to practice it</w:t>
      </w:r>
      <w:r>
        <w:t xml:space="preserve">. </w:t>
      </w:r>
    </w:p>
    <w:p w14:paraId="1668BC3B" w14:textId="77777777" w:rsidR="00BE31FC" w:rsidRDefault="00FD652C" w:rsidP="00E450EF">
      <w:pPr>
        <w:pStyle w:val="hd2"/>
      </w:pPr>
      <w:r>
        <w:t>Lessons f</w:t>
      </w:r>
      <w:r w:rsidR="00BE31FC">
        <w:t>or Adults</w:t>
      </w:r>
    </w:p>
    <w:p w14:paraId="4B09DBB4" w14:textId="7EFD7A4B" w:rsidR="00F12160" w:rsidRDefault="00D50626" w:rsidP="00D50626">
      <w:pPr>
        <w:pStyle w:val="bl"/>
      </w:pPr>
      <w:r>
        <w:t>•</w:t>
      </w:r>
      <w:r>
        <w:tab/>
      </w:r>
      <w:r w:rsidRPr="001D482E">
        <w:rPr>
          <w:b/>
        </w:rPr>
        <w:t>Schedule</w:t>
      </w:r>
      <w:r>
        <w:t xml:space="preserve">: </w:t>
      </w:r>
      <w:r w:rsidR="00DA6741">
        <w:t>Weekly l</w:t>
      </w:r>
      <w:r>
        <w:t>essons are available in 30-, 45-, or 60-minute sessions.</w:t>
      </w:r>
    </w:p>
    <w:p w14:paraId="543E720A" w14:textId="77777777" w:rsidR="008B1A68" w:rsidRDefault="00F12160" w:rsidP="00F12160">
      <w:pPr>
        <w:pStyle w:val="bl"/>
      </w:pPr>
      <w:r>
        <w:t>•</w:t>
      </w:r>
      <w:r>
        <w:tab/>
      </w:r>
      <w:r w:rsidRPr="001D482E">
        <w:rPr>
          <w:b/>
        </w:rPr>
        <w:t>Curriculum</w:t>
      </w:r>
      <w:r>
        <w:t>: Lesson plans are designed around the musical bac</w:t>
      </w:r>
      <w:r w:rsidR="00E45DC6">
        <w:t>kground and goals of each adult</w:t>
      </w:r>
      <w:r w:rsidR="008B1A68">
        <w:t>. T</w:t>
      </w:r>
      <w:r>
        <w:t>hey might</w:t>
      </w:r>
      <w:r w:rsidR="008B1A68">
        <w:t>, for example,</w:t>
      </w:r>
      <w:r>
        <w:t xml:space="preserve"> want the discipline of lessons t</w:t>
      </w:r>
      <w:r w:rsidR="008B1A68">
        <w:t>o re-i</w:t>
      </w:r>
      <w:r w:rsidR="00E450EF">
        <w:t>gnite their piano playing; t</w:t>
      </w:r>
      <w:r>
        <w:t>hey</w:t>
      </w:r>
      <w:r w:rsidR="00E450EF">
        <w:t xml:space="preserve"> may</w:t>
      </w:r>
      <w:r>
        <w:t xml:space="preserve"> </w:t>
      </w:r>
      <w:r w:rsidR="00F63E2F">
        <w:t>currently</w:t>
      </w:r>
      <w:r w:rsidR="008B1A68">
        <w:t xml:space="preserve"> </w:t>
      </w:r>
      <w:r>
        <w:t>play</w:t>
      </w:r>
      <w:r w:rsidR="008B1A68">
        <w:t xml:space="preserve"> piano</w:t>
      </w:r>
      <w:r>
        <w:t xml:space="preserve"> </w:t>
      </w:r>
      <w:r w:rsidR="00EC73D6">
        <w:t>but</w:t>
      </w:r>
      <w:r w:rsidR="008B1A68">
        <w:t xml:space="preserve"> </w:t>
      </w:r>
      <w:r w:rsidR="00EC73D6">
        <w:t>hope</w:t>
      </w:r>
      <w:r w:rsidR="00E450EF">
        <w:t xml:space="preserve"> to improve their</w:t>
      </w:r>
      <w:r w:rsidR="008B1A68">
        <w:t xml:space="preserve"> technique</w:t>
      </w:r>
      <w:r w:rsidR="00E450EF">
        <w:t>;</w:t>
      </w:r>
      <w:r w:rsidR="001C6458">
        <w:t xml:space="preserve"> or </w:t>
      </w:r>
      <w:r w:rsidR="00F63E2F">
        <w:t>they may</w:t>
      </w:r>
      <w:r w:rsidR="001C6458">
        <w:t xml:space="preserve"> </w:t>
      </w:r>
      <w:r w:rsidR="00F63E2F">
        <w:t>have no prior musical training</w:t>
      </w:r>
      <w:r w:rsidR="008B1A68">
        <w:t>.</w:t>
      </w:r>
    </w:p>
    <w:p w14:paraId="7AA9C7D0" w14:textId="77777777" w:rsidR="00BA3BAA" w:rsidRDefault="008B1A68" w:rsidP="00BA3BAA">
      <w:pPr>
        <w:pStyle w:val="bl"/>
        <w:spacing w:after="0"/>
      </w:pPr>
      <w:r>
        <w:t>•</w:t>
      </w:r>
      <w:r>
        <w:tab/>
      </w:r>
      <w:r w:rsidR="00EE43FD">
        <w:rPr>
          <w:b/>
        </w:rPr>
        <w:t>Incentives</w:t>
      </w:r>
      <w:r>
        <w:t xml:space="preserve">: As with </w:t>
      </w:r>
      <w:r w:rsidR="00EC73D6">
        <w:t>younger students</w:t>
      </w:r>
      <w:r>
        <w:t xml:space="preserve">, </w:t>
      </w:r>
      <w:r w:rsidR="00196C0B">
        <w:t>we make</w:t>
      </w:r>
      <w:r>
        <w:t xml:space="preserve"> a point of introducing interesting learning incentives to vary </w:t>
      </w:r>
      <w:r w:rsidR="00EC73D6">
        <w:t xml:space="preserve">and enliven </w:t>
      </w:r>
      <w:r>
        <w:t>lessons.</w:t>
      </w:r>
    </w:p>
    <w:p w14:paraId="5E638320" w14:textId="6FF1BC74" w:rsidR="00BA3BAA" w:rsidRPr="00BA3BAA" w:rsidRDefault="00BA3BAA" w:rsidP="00BA3BAA">
      <w:pPr>
        <w:pStyle w:val="bdy"/>
        <w:rPr>
          <w:i/>
        </w:rPr>
      </w:pPr>
      <w:r>
        <w:br w:type="page"/>
      </w:r>
      <w:r w:rsidRPr="004C0520">
        <w:rPr>
          <w:i/>
          <w:highlight w:val="yellow"/>
        </w:rPr>
        <w:t xml:space="preserve">When users click the Memory Club link on the Piano Lessons landing page, </w:t>
      </w:r>
      <w:r w:rsidR="00DA6741">
        <w:rPr>
          <w:i/>
          <w:highlight w:val="yellow"/>
        </w:rPr>
        <w:t>s PDF open</w:t>
      </w:r>
      <w:r w:rsidR="0007327D">
        <w:rPr>
          <w:i/>
          <w:highlight w:val="yellow"/>
        </w:rPr>
        <w:t>s to the copy below. Ann will format the PDF when we get to that point and the studio has its logo.</w:t>
      </w:r>
      <w:r w:rsidRPr="004C0520">
        <w:rPr>
          <w:i/>
          <w:highlight w:val="yellow"/>
        </w:rPr>
        <w:t xml:space="preserve"> </w:t>
      </w:r>
    </w:p>
    <w:p w14:paraId="2AAA598A" w14:textId="77777777" w:rsidR="00BA3BAA" w:rsidRPr="00BA3BAA" w:rsidRDefault="00BA3BAA" w:rsidP="00BA3BAA">
      <w:pPr>
        <w:pStyle w:val="hd1"/>
        <w:rPr>
          <w:caps/>
        </w:rPr>
      </w:pPr>
      <w:r w:rsidRPr="00BA3BAA">
        <w:rPr>
          <w:caps/>
        </w:rPr>
        <w:t>Sample Incentive Program: Memory Club</w:t>
      </w:r>
    </w:p>
    <w:p w14:paraId="6439C0B9" w14:textId="77777777" w:rsidR="00BA3BAA" w:rsidRPr="00BA3BAA" w:rsidRDefault="00103ADE" w:rsidP="00BA3BAA">
      <w:pPr>
        <w:pStyle w:val="hd2"/>
      </w:pPr>
      <w:r>
        <w:t>Memory Club</w:t>
      </w:r>
      <w:r w:rsidR="00BA3BAA" w:rsidRPr="00BA3BAA">
        <w:t xml:space="preserve"> Goal</w:t>
      </w:r>
      <w:r w:rsidR="00BA3BAA">
        <w:t>s</w:t>
      </w:r>
    </w:p>
    <w:p w14:paraId="16A35EE3" w14:textId="77777777" w:rsidR="00BA3BAA" w:rsidRDefault="00BA3BAA" w:rsidP="00BA3BAA">
      <w:pPr>
        <w:pStyle w:val="bl"/>
        <w:spacing w:before="0" w:after="60"/>
        <w:rPr>
          <w:rFonts w:eastAsiaTheme="minorEastAsia"/>
        </w:rPr>
      </w:pPr>
      <w:r>
        <w:rPr>
          <w:rFonts w:eastAsiaTheme="minorEastAsia"/>
        </w:rPr>
        <w:t>•</w:t>
      </w:r>
      <w:r>
        <w:rPr>
          <w:rFonts w:eastAsiaTheme="minorEastAsia"/>
        </w:rPr>
        <w:tab/>
        <w:t>E</w:t>
      </w:r>
      <w:r w:rsidRPr="00621067">
        <w:rPr>
          <w:rFonts w:eastAsiaTheme="minorEastAsia"/>
        </w:rPr>
        <w:t>n</w:t>
      </w:r>
      <w:r>
        <w:rPr>
          <w:rFonts w:eastAsiaTheme="minorEastAsia"/>
        </w:rPr>
        <w:t>courage memorization of pieces</w:t>
      </w:r>
    </w:p>
    <w:p w14:paraId="147BF09A" w14:textId="77777777" w:rsidR="00BA3BAA" w:rsidRDefault="00BA3BAA" w:rsidP="00BA3BAA">
      <w:pPr>
        <w:pStyle w:val="bl"/>
        <w:spacing w:before="0" w:after="60"/>
        <w:rPr>
          <w:rFonts w:eastAsiaTheme="minorEastAsia"/>
        </w:rPr>
      </w:pPr>
      <w:r>
        <w:rPr>
          <w:rFonts w:eastAsiaTheme="minorEastAsia"/>
        </w:rPr>
        <w:t>•</w:t>
      </w:r>
      <w:r>
        <w:rPr>
          <w:rFonts w:eastAsiaTheme="minorEastAsia"/>
        </w:rPr>
        <w:tab/>
        <w:t>W</w:t>
      </w:r>
      <w:r w:rsidRPr="00621067">
        <w:rPr>
          <w:rFonts w:eastAsiaTheme="minorEastAsia"/>
        </w:rPr>
        <w:t xml:space="preserve">ork on performance </w:t>
      </w:r>
      <w:r>
        <w:rPr>
          <w:rFonts w:eastAsiaTheme="minorEastAsia"/>
        </w:rPr>
        <w:t>skills when playing for memory</w:t>
      </w:r>
    </w:p>
    <w:p w14:paraId="71C9F805" w14:textId="77777777" w:rsidR="00BA3BAA" w:rsidRDefault="00BA3BAA" w:rsidP="00BA3BAA">
      <w:pPr>
        <w:pStyle w:val="bl"/>
        <w:spacing w:before="0" w:after="60"/>
        <w:rPr>
          <w:rFonts w:eastAsiaTheme="minorEastAsia"/>
        </w:rPr>
      </w:pPr>
      <w:r>
        <w:rPr>
          <w:rFonts w:eastAsiaTheme="minorEastAsia"/>
        </w:rPr>
        <w:t>•</w:t>
      </w:r>
      <w:r>
        <w:rPr>
          <w:rFonts w:eastAsiaTheme="minorEastAsia"/>
        </w:rPr>
        <w:tab/>
        <w:t>Learn new pieces</w:t>
      </w:r>
    </w:p>
    <w:p w14:paraId="6C3CBADF" w14:textId="77777777" w:rsidR="00BA3BAA" w:rsidRDefault="00BA3BAA" w:rsidP="00BA3BAA">
      <w:pPr>
        <w:pStyle w:val="hd2"/>
      </w:pPr>
      <w:r>
        <w:t>How Memory Club Works</w:t>
      </w:r>
    </w:p>
    <w:p w14:paraId="70D9DBF1" w14:textId="36F23702" w:rsidR="00BA3BAA" w:rsidRDefault="00BA3BAA" w:rsidP="00BA3BAA">
      <w:pPr>
        <w:pStyle w:val="bl"/>
        <w:rPr>
          <w:rFonts w:eastAsiaTheme="minorEastAsia"/>
        </w:rPr>
      </w:pPr>
      <w:r>
        <w:rPr>
          <w:rFonts w:eastAsiaTheme="minorEastAsia"/>
        </w:rPr>
        <w:t>•</w:t>
      </w:r>
      <w:r>
        <w:rPr>
          <w:rFonts w:eastAsiaTheme="minorEastAsia"/>
        </w:rPr>
        <w:tab/>
        <w:t xml:space="preserve">Guided by the </w:t>
      </w:r>
      <w:r w:rsidR="0007327D">
        <w:rPr>
          <w:rFonts w:eastAsiaTheme="minorEastAsia"/>
        </w:rPr>
        <w:t>teacher</w:t>
      </w:r>
      <w:r>
        <w:rPr>
          <w:rFonts w:eastAsiaTheme="minorEastAsia"/>
        </w:rPr>
        <w:t>, the student chooses</w:t>
      </w:r>
      <w:r w:rsidRPr="00621067">
        <w:rPr>
          <w:rFonts w:eastAsiaTheme="minorEastAsia"/>
        </w:rPr>
        <w:t xml:space="preserve"> </w:t>
      </w:r>
      <w:r w:rsidR="00103ADE">
        <w:rPr>
          <w:rFonts w:eastAsiaTheme="minorEastAsia"/>
        </w:rPr>
        <w:t xml:space="preserve">a </w:t>
      </w:r>
      <w:r w:rsidRPr="00621067">
        <w:rPr>
          <w:rFonts w:eastAsiaTheme="minorEastAsia"/>
        </w:rPr>
        <w:t xml:space="preserve">piece </w:t>
      </w:r>
      <w:r w:rsidR="00103ADE">
        <w:rPr>
          <w:rFonts w:eastAsiaTheme="minorEastAsia"/>
        </w:rPr>
        <w:t>to</w:t>
      </w:r>
      <w:r w:rsidR="00857C8C">
        <w:rPr>
          <w:rFonts w:eastAsiaTheme="minorEastAsia"/>
        </w:rPr>
        <w:t xml:space="preserve"> learn (and ultimately</w:t>
      </w:r>
      <w:r w:rsidR="00103ADE">
        <w:rPr>
          <w:rFonts w:eastAsiaTheme="minorEastAsia"/>
        </w:rPr>
        <w:t xml:space="preserve"> </w:t>
      </w:r>
      <w:r>
        <w:rPr>
          <w:rFonts w:eastAsiaTheme="minorEastAsia"/>
        </w:rPr>
        <w:t>memorize</w:t>
      </w:r>
      <w:r w:rsidR="00857C8C">
        <w:rPr>
          <w:rFonts w:eastAsiaTheme="minorEastAsia"/>
        </w:rPr>
        <w:t>)</w:t>
      </w:r>
      <w:r>
        <w:rPr>
          <w:rFonts w:eastAsiaTheme="minorEastAsia"/>
        </w:rPr>
        <w:t xml:space="preserve"> and begins working on it during lessons and practice time</w:t>
      </w:r>
      <w:r w:rsidR="00103ADE">
        <w:rPr>
          <w:rFonts w:eastAsiaTheme="minorEastAsia"/>
        </w:rPr>
        <w:t>.</w:t>
      </w:r>
    </w:p>
    <w:p w14:paraId="70D7B225" w14:textId="42636B49" w:rsidR="00BA3BAA" w:rsidRDefault="00BA3BAA" w:rsidP="00BA3BAA">
      <w:pPr>
        <w:pStyle w:val="bl"/>
        <w:rPr>
          <w:rFonts w:eastAsiaTheme="minorEastAsia"/>
        </w:rPr>
      </w:pPr>
      <w:r>
        <w:rPr>
          <w:rFonts w:eastAsiaTheme="minorEastAsia"/>
        </w:rPr>
        <w:t>•</w:t>
      </w:r>
      <w:r>
        <w:rPr>
          <w:rFonts w:eastAsiaTheme="minorEastAsia"/>
        </w:rPr>
        <w:tab/>
        <w:t>A</w:t>
      </w:r>
      <w:r w:rsidRPr="00621067">
        <w:rPr>
          <w:rFonts w:eastAsiaTheme="minorEastAsia"/>
        </w:rPr>
        <w:t xml:space="preserve">s the piece </w:t>
      </w:r>
      <w:r>
        <w:rPr>
          <w:rFonts w:eastAsiaTheme="minorEastAsia"/>
        </w:rPr>
        <w:t>nears a performance-</w:t>
      </w:r>
      <w:r w:rsidRPr="00621067">
        <w:rPr>
          <w:rFonts w:eastAsiaTheme="minorEastAsia"/>
        </w:rPr>
        <w:t>ready</w:t>
      </w:r>
      <w:r>
        <w:rPr>
          <w:rFonts w:eastAsiaTheme="minorEastAsia"/>
        </w:rPr>
        <w:t xml:space="preserve"> state</w:t>
      </w:r>
      <w:r w:rsidRPr="00621067">
        <w:rPr>
          <w:rFonts w:eastAsiaTheme="minorEastAsia"/>
        </w:rPr>
        <w:t xml:space="preserve">, </w:t>
      </w:r>
      <w:r w:rsidR="0007327D">
        <w:rPr>
          <w:rFonts w:eastAsiaTheme="minorEastAsia"/>
        </w:rPr>
        <w:t xml:space="preserve">teacher </w:t>
      </w:r>
      <w:r>
        <w:rPr>
          <w:rFonts w:eastAsiaTheme="minorEastAsia"/>
        </w:rPr>
        <w:t>and student pick a "performance” date</w:t>
      </w:r>
      <w:r w:rsidRPr="00621067">
        <w:rPr>
          <w:rFonts w:eastAsiaTheme="minorEastAsia"/>
        </w:rPr>
        <w:t xml:space="preserve"> (e.g.</w:t>
      </w:r>
      <w:r>
        <w:rPr>
          <w:rFonts w:eastAsiaTheme="minorEastAsia"/>
        </w:rPr>
        <w:t>, two lessons from now).</w:t>
      </w:r>
    </w:p>
    <w:p w14:paraId="1DDA308D" w14:textId="0530BCB4" w:rsidR="00E41E2D" w:rsidRDefault="00BA3BAA" w:rsidP="00E41E2D">
      <w:pPr>
        <w:pStyle w:val="bl"/>
        <w:rPr>
          <w:rFonts w:eastAsiaTheme="minorEastAsia"/>
        </w:rPr>
      </w:pPr>
      <w:r>
        <w:rPr>
          <w:rFonts w:eastAsiaTheme="minorEastAsia"/>
        </w:rPr>
        <w:t>•</w:t>
      </w:r>
      <w:r>
        <w:rPr>
          <w:rFonts w:eastAsiaTheme="minorEastAsia"/>
        </w:rPr>
        <w:tab/>
        <w:t>On performance day,</w:t>
      </w:r>
      <w:r w:rsidRPr="00621067">
        <w:rPr>
          <w:rFonts w:eastAsiaTheme="minorEastAsia"/>
        </w:rPr>
        <w:t xml:space="preserve"> </w:t>
      </w:r>
      <w:r w:rsidR="0007327D">
        <w:rPr>
          <w:rFonts w:eastAsiaTheme="minorEastAsia"/>
        </w:rPr>
        <w:t>the teacher</w:t>
      </w:r>
      <w:r w:rsidR="0007327D" w:rsidRPr="00621067">
        <w:rPr>
          <w:rFonts w:eastAsiaTheme="minorEastAsia"/>
        </w:rPr>
        <w:t xml:space="preserve"> </w:t>
      </w:r>
      <w:r>
        <w:rPr>
          <w:rFonts w:eastAsiaTheme="minorEastAsia"/>
        </w:rPr>
        <w:t xml:space="preserve">readies </w:t>
      </w:r>
      <w:r w:rsidR="0007327D">
        <w:rPr>
          <w:rFonts w:eastAsiaTheme="minorEastAsia"/>
        </w:rPr>
        <w:t xml:space="preserve">a </w:t>
      </w:r>
      <w:r w:rsidR="00103ADE">
        <w:rPr>
          <w:rFonts w:eastAsiaTheme="minorEastAsia"/>
        </w:rPr>
        <w:t xml:space="preserve">recorder, then </w:t>
      </w:r>
      <w:r>
        <w:rPr>
          <w:rFonts w:eastAsiaTheme="minorEastAsia"/>
        </w:rPr>
        <w:t>starts it up a</w:t>
      </w:r>
      <w:r w:rsidRPr="00621067">
        <w:rPr>
          <w:rFonts w:eastAsiaTheme="minorEastAsia"/>
        </w:rPr>
        <w:t>s t</w:t>
      </w:r>
      <w:r>
        <w:rPr>
          <w:rFonts w:eastAsiaTheme="minorEastAsia"/>
        </w:rPr>
        <w:t>he student walks to the piano. The student bow</w:t>
      </w:r>
      <w:r w:rsidR="00103ADE">
        <w:rPr>
          <w:rFonts w:eastAsiaTheme="minorEastAsia"/>
        </w:rPr>
        <w:t>s</w:t>
      </w:r>
      <w:r>
        <w:rPr>
          <w:rFonts w:eastAsiaTheme="minorEastAsia"/>
        </w:rPr>
        <w:t xml:space="preserve"> to an imaginary audience,</w:t>
      </w:r>
      <w:r w:rsidRPr="00621067">
        <w:rPr>
          <w:rFonts w:eastAsiaTheme="minorEastAsia"/>
        </w:rPr>
        <w:t xml:space="preserve"> perform</w:t>
      </w:r>
      <w:r w:rsidR="00103ADE">
        <w:rPr>
          <w:rFonts w:eastAsiaTheme="minorEastAsia"/>
        </w:rPr>
        <w:t>s</w:t>
      </w:r>
      <w:r w:rsidRPr="00621067">
        <w:rPr>
          <w:rFonts w:eastAsiaTheme="minorEastAsia"/>
        </w:rPr>
        <w:t xml:space="preserve"> </w:t>
      </w:r>
      <w:r>
        <w:rPr>
          <w:rFonts w:eastAsiaTheme="minorEastAsia"/>
        </w:rPr>
        <w:t>the</w:t>
      </w:r>
      <w:r w:rsidRPr="00621067">
        <w:rPr>
          <w:rFonts w:eastAsiaTheme="minorEastAsia"/>
        </w:rPr>
        <w:t xml:space="preserve"> piece from memory, and stand</w:t>
      </w:r>
      <w:r>
        <w:rPr>
          <w:rFonts w:eastAsiaTheme="minorEastAsia"/>
        </w:rPr>
        <w:t>s</w:t>
      </w:r>
      <w:r w:rsidRPr="00621067">
        <w:rPr>
          <w:rFonts w:eastAsiaTheme="minorEastAsia"/>
        </w:rPr>
        <w:t xml:space="preserve"> and bow</w:t>
      </w:r>
      <w:r>
        <w:rPr>
          <w:rFonts w:eastAsiaTheme="minorEastAsia"/>
        </w:rPr>
        <w:t>s</w:t>
      </w:r>
      <w:r w:rsidRPr="00621067">
        <w:rPr>
          <w:rFonts w:eastAsiaTheme="minorEastAsia"/>
        </w:rPr>
        <w:t xml:space="preserve"> again at the end, simulating a recital.</w:t>
      </w:r>
    </w:p>
    <w:p w14:paraId="5685557B" w14:textId="2FBEBC58" w:rsidR="00E41E2D" w:rsidRDefault="00E41E2D" w:rsidP="00E41E2D">
      <w:pPr>
        <w:pStyle w:val="bl"/>
        <w:rPr>
          <w:rFonts w:eastAsiaTheme="minorEastAsia"/>
        </w:rPr>
      </w:pPr>
      <w:r>
        <w:rPr>
          <w:rFonts w:eastAsiaTheme="minorEastAsia"/>
        </w:rPr>
        <w:t>•</w:t>
      </w:r>
      <w:r>
        <w:rPr>
          <w:rFonts w:eastAsiaTheme="minorEastAsia"/>
        </w:rPr>
        <w:tab/>
        <w:t xml:space="preserve">Following the performance, </w:t>
      </w:r>
      <w:r w:rsidR="0007327D">
        <w:rPr>
          <w:rFonts w:eastAsiaTheme="minorEastAsia"/>
        </w:rPr>
        <w:t>teacher</w:t>
      </w:r>
      <w:r w:rsidR="0007327D" w:rsidRPr="00621067">
        <w:rPr>
          <w:rFonts w:eastAsiaTheme="minorEastAsia"/>
        </w:rPr>
        <w:t xml:space="preserve"> </w:t>
      </w:r>
      <w:r w:rsidR="00BA3BAA" w:rsidRPr="00621067">
        <w:rPr>
          <w:rFonts w:eastAsiaTheme="minorEastAsia"/>
        </w:rPr>
        <w:t xml:space="preserve">and student debrief, discussing </w:t>
      </w:r>
      <w:r>
        <w:rPr>
          <w:rFonts w:eastAsiaTheme="minorEastAsia"/>
        </w:rPr>
        <w:t>such things as</w:t>
      </w:r>
      <w:r w:rsidR="00BA3BAA" w:rsidRPr="00621067">
        <w:rPr>
          <w:rFonts w:eastAsiaTheme="minorEastAsia"/>
        </w:rPr>
        <w:t xml:space="preserve"> rhythm and note accuracy, fluidity (steady tempo, no pausing), musicality (dynamics, articulations, phrasing, pedal), recovery from any memory slips, </w:t>
      </w:r>
      <w:r>
        <w:rPr>
          <w:rFonts w:eastAsiaTheme="minorEastAsia"/>
        </w:rPr>
        <w:t>and so on.</w:t>
      </w:r>
    </w:p>
    <w:p w14:paraId="542D3BBB" w14:textId="77777777" w:rsidR="00E41E2D" w:rsidRDefault="00E41E2D" w:rsidP="00E41E2D">
      <w:pPr>
        <w:pStyle w:val="bl"/>
        <w:rPr>
          <w:rFonts w:eastAsiaTheme="minorEastAsia"/>
        </w:rPr>
      </w:pPr>
      <w:r>
        <w:rPr>
          <w:rFonts w:eastAsiaTheme="minorEastAsia"/>
        </w:rPr>
        <w:t>•</w:t>
      </w:r>
      <w:r>
        <w:rPr>
          <w:rFonts w:eastAsiaTheme="minorEastAsia"/>
        </w:rPr>
        <w:tab/>
        <w:t>If the performance goes well, t</w:t>
      </w:r>
      <w:r w:rsidR="00BA3BAA" w:rsidRPr="00621067">
        <w:rPr>
          <w:rFonts w:eastAsiaTheme="minorEastAsia"/>
        </w:rPr>
        <w:t xml:space="preserve">he student </w:t>
      </w:r>
      <w:r>
        <w:rPr>
          <w:rFonts w:eastAsiaTheme="minorEastAsia"/>
        </w:rPr>
        <w:t>is</w:t>
      </w:r>
      <w:r w:rsidR="00BA3BAA" w:rsidRPr="00621067">
        <w:rPr>
          <w:rFonts w:eastAsiaTheme="minorEastAsia"/>
        </w:rPr>
        <w:t xml:space="preserve"> awarded a memory sticker</w:t>
      </w:r>
      <w:r>
        <w:rPr>
          <w:rFonts w:eastAsiaTheme="minorEastAsia"/>
        </w:rPr>
        <w:t>, earning points toward</w:t>
      </w:r>
      <w:r w:rsidR="00103A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official </w:t>
      </w:r>
      <w:r w:rsidR="00BA3BAA" w:rsidRPr="00621067">
        <w:rPr>
          <w:rFonts w:eastAsiaTheme="minorEastAsia"/>
        </w:rPr>
        <w:t>Memory Club membership.</w:t>
      </w:r>
    </w:p>
    <w:p w14:paraId="66594BEC" w14:textId="77777777" w:rsidR="00BA3BAA" w:rsidRPr="00E41E2D" w:rsidRDefault="00E41E2D" w:rsidP="00E41E2D">
      <w:pPr>
        <w:pStyle w:val="bl"/>
        <w:rPr>
          <w:rFonts w:eastAsiaTheme="minorEastAsia"/>
        </w:rPr>
      </w:pPr>
      <w:r>
        <w:rPr>
          <w:rFonts w:eastAsiaTheme="minorEastAsia"/>
        </w:rPr>
        <w:t>•</w:t>
      </w:r>
      <w:r>
        <w:rPr>
          <w:rFonts w:eastAsiaTheme="minorEastAsia"/>
        </w:rPr>
        <w:tab/>
        <w:t>If the performance goes poorly, a date</w:t>
      </w:r>
      <w:r w:rsidR="00103ADE">
        <w:rPr>
          <w:rFonts w:eastAsiaTheme="minorEastAsia"/>
        </w:rPr>
        <w:t xml:space="preserve"> is set</w:t>
      </w:r>
      <w:r>
        <w:rPr>
          <w:rFonts w:eastAsiaTheme="minorEastAsia"/>
        </w:rPr>
        <w:t xml:space="preserve"> for</w:t>
      </w:r>
      <w:r w:rsidRPr="00621067">
        <w:rPr>
          <w:rFonts w:eastAsiaTheme="minorEastAsia"/>
        </w:rPr>
        <w:t xml:space="preserve"> another performance opportunity</w:t>
      </w:r>
      <w:r>
        <w:rPr>
          <w:rFonts w:eastAsiaTheme="minorEastAsia"/>
        </w:rPr>
        <w:t>.</w:t>
      </w:r>
      <w:r w:rsidRPr="00621067">
        <w:rPr>
          <w:rFonts w:eastAsiaTheme="minorEastAsia"/>
        </w:rPr>
        <w:t xml:space="preserve"> </w:t>
      </w:r>
    </w:p>
    <w:p w14:paraId="0AC29885" w14:textId="62D8141E" w:rsidR="00A1145D" w:rsidRDefault="00A1145D" w:rsidP="00A1145D">
      <w:pPr>
        <w:pStyle w:val="bdy"/>
        <w:rPr>
          <w:rFonts w:ascii="Times" w:eastAsiaTheme="minorEastAsia" w:hAnsi="Times"/>
        </w:rPr>
      </w:pPr>
      <w:r>
        <w:rPr>
          <w:rFonts w:eastAsiaTheme="minorEastAsia"/>
        </w:rPr>
        <w:t xml:space="preserve">Later, </w:t>
      </w:r>
      <w:r w:rsidR="0007327D">
        <w:rPr>
          <w:rFonts w:eastAsiaTheme="minorEastAsia"/>
        </w:rPr>
        <w:t>the teacher</w:t>
      </w:r>
      <w:r w:rsidR="0007327D" w:rsidRPr="00621067">
        <w:rPr>
          <w:rFonts w:eastAsiaTheme="minorEastAsia"/>
        </w:rPr>
        <w:t xml:space="preserve"> </w:t>
      </w:r>
      <w:r w:rsidRPr="00621067">
        <w:rPr>
          <w:rFonts w:eastAsiaTheme="minorEastAsia"/>
        </w:rPr>
        <w:t>type</w:t>
      </w:r>
      <w:r>
        <w:rPr>
          <w:rFonts w:eastAsiaTheme="minorEastAsia"/>
        </w:rPr>
        <w:t>s</w:t>
      </w:r>
      <w:r w:rsidRPr="00621067">
        <w:rPr>
          <w:rFonts w:eastAsiaTheme="minorEastAsia"/>
        </w:rPr>
        <w:t xml:space="preserve"> </w:t>
      </w:r>
      <w:r>
        <w:rPr>
          <w:rFonts w:eastAsiaTheme="minorEastAsia"/>
        </w:rPr>
        <w:t xml:space="preserve">up a formal adjudication sheet with </w:t>
      </w:r>
      <w:r w:rsidRPr="00621067">
        <w:rPr>
          <w:rFonts w:eastAsiaTheme="minorEastAsia"/>
        </w:rPr>
        <w:t>specific feedback about the student's performance</w:t>
      </w:r>
      <w:r>
        <w:rPr>
          <w:rFonts w:eastAsiaTheme="minorEastAsia"/>
        </w:rPr>
        <w:t xml:space="preserve"> and </w:t>
      </w:r>
      <w:r w:rsidR="00AE1CB8">
        <w:rPr>
          <w:rFonts w:eastAsiaTheme="minorEastAsia"/>
        </w:rPr>
        <w:t>e</w:t>
      </w:r>
      <w:r>
        <w:rPr>
          <w:rFonts w:eastAsiaTheme="minorEastAsia"/>
        </w:rPr>
        <w:t>mails it</w:t>
      </w:r>
      <w:r w:rsidR="00576718">
        <w:rPr>
          <w:rFonts w:eastAsiaTheme="minorEastAsia"/>
        </w:rPr>
        <w:t>, along</w:t>
      </w:r>
      <w:r>
        <w:rPr>
          <w:rFonts w:eastAsiaTheme="minorEastAsia"/>
        </w:rPr>
        <w:t xml:space="preserve"> with</w:t>
      </w:r>
      <w:r w:rsidRPr="00621067">
        <w:rPr>
          <w:rFonts w:eastAsiaTheme="minorEastAsia"/>
        </w:rPr>
        <w:t xml:space="preserve"> </w:t>
      </w:r>
      <w:r w:rsidR="004C0520">
        <w:rPr>
          <w:rFonts w:eastAsiaTheme="minorEastAsia"/>
        </w:rPr>
        <w:t>an audio file of the</w:t>
      </w:r>
      <w:r w:rsidRPr="00621067">
        <w:rPr>
          <w:rFonts w:eastAsiaTheme="minorEastAsia"/>
        </w:rPr>
        <w:t xml:space="preserve"> recording</w:t>
      </w:r>
      <w:r w:rsidR="00576718">
        <w:rPr>
          <w:rFonts w:eastAsiaTheme="minorEastAsia"/>
        </w:rPr>
        <w:t>,</w:t>
      </w:r>
      <w:r w:rsidRPr="00621067">
        <w:rPr>
          <w:rFonts w:eastAsiaTheme="minorEastAsia"/>
        </w:rPr>
        <w:t xml:space="preserve"> </w:t>
      </w:r>
      <w:r>
        <w:rPr>
          <w:rFonts w:eastAsiaTheme="minorEastAsia"/>
        </w:rPr>
        <w:t>to the student or parent for at-home review and discussion</w:t>
      </w:r>
      <w:r>
        <w:rPr>
          <w:rFonts w:ascii="Times" w:eastAsiaTheme="minorEastAsia" w:hAnsi="Times"/>
        </w:rPr>
        <w:t>.</w:t>
      </w:r>
    </w:p>
    <w:p w14:paraId="6661DC7D" w14:textId="77777777" w:rsidR="00103ADE" w:rsidRDefault="004C0520" w:rsidP="00103ADE">
      <w:pPr>
        <w:pStyle w:val="hd2"/>
      </w:pPr>
      <w:r>
        <w:t xml:space="preserve">Memory Club </w:t>
      </w:r>
      <w:r w:rsidR="00103ADE">
        <w:t>Reward</w:t>
      </w:r>
      <w:r w:rsidR="00A1145D">
        <w:t>s</w:t>
      </w:r>
    </w:p>
    <w:p w14:paraId="53548DC3" w14:textId="77777777" w:rsidR="00103ADE" w:rsidRDefault="00103ADE" w:rsidP="00BA3BAA">
      <w:pPr>
        <w:pStyle w:val="bdy"/>
        <w:rPr>
          <w:rFonts w:eastAsiaTheme="minorEastAsia"/>
        </w:rPr>
      </w:pPr>
      <w:r>
        <w:rPr>
          <w:rFonts w:eastAsiaTheme="minorEastAsia"/>
        </w:rPr>
        <w:t>When students earn five</w:t>
      </w:r>
      <w:r w:rsidRPr="00621067">
        <w:rPr>
          <w:rFonts w:eastAsiaTheme="minorEastAsia"/>
        </w:rPr>
        <w:t xml:space="preserve"> memory stickers</w:t>
      </w:r>
      <w:r>
        <w:rPr>
          <w:rFonts w:eastAsiaTheme="minorEastAsia"/>
        </w:rPr>
        <w:t>, they become</w:t>
      </w:r>
      <w:r w:rsidRPr="00621067">
        <w:rPr>
          <w:rFonts w:eastAsiaTheme="minorEastAsia"/>
        </w:rPr>
        <w:t xml:space="preserve"> Bronze member</w:t>
      </w:r>
      <w:r>
        <w:rPr>
          <w:rFonts w:eastAsiaTheme="minorEastAsia"/>
        </w:rPr>
        <w:t>s of the Memory Club</w:t>
      </w:r>
      <w:r w:rsidRPr="00621067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get to</w:t>
      </w:r>
      <w:r w:rsidRPr="00621067">
        <w:rPr>
          <w:rFonts w:eastAsiaTheme="minorEastAsia"/>
        </w:rPr>
        <w:t xml:space="preserve"> </w:t>
      </w:r>
      <w:r w:rsidR="00DA387C">
        <w:rPr>
          <w:rFonts w:eastAsiaTheme="minorEastAsia"/>
        </w:rPr>
        <w:t>pick</w:t>
      </w:r>
      <w:r w:rsidRPr="00621067">
        <w:rPr>
          <w:rFonts w:eastAsiaTheme="minorEastAsia"/>
        </w:rPr>
        <w:t xml:space="preserve"> </w:t>
      </w:r>
      <w:r>
        <w:rPr>
          <w:rFonts w:eastAsiaTheme="minorEastAsia"/>
        </w:rPr>
        <w:t>something</w:t>
      </w:r>
      <w:r w:rsidRPr="00621067">
        <w:rPr>
          <w:rFonts w:eastAsiaTheme="minorEastAsia"/>
        </w:rPr>
        <w:t xml:space="preserve"> from the</w:t>
      </w:r>
      <w:r>
        <w:rPr>
          <w:rFonts w:eastAsiaTheme="minorEastAsia"/>
        </w:rPr>
        <w:t xml:space="preserve"> studio</w:t>
      </w:r>
      <w:r w:rsidR="0026137A">
        <w:rPr>
          <w:rFonts w:eastAsiaTheme="minorEastAsia"/>
        </w:rPr>
        <w:t>’s</w:t>
      </w:r>
      <w:r>
        <w:rPr>
          <w:rFonts w:eastAsiaTheme="minorEastAsia"/>
        </w:rPr>
        <w:t xml:space="preserve"> prize box.</w:t>
      </w:r>
      <w:r w:rsidR="00A1145D">
        <w:rPr>
          <w:rFonts w:eastAsiaTheme="minorEastAsia"/>
        </w:rPr>
        <w:t xml:space="preserve"> Ten stickers earn them</w:t>
      </w:r>
      <w:r w:rsidRPr="00621067">
        <w:rPr>
          <w:rFonts w:eastAsiaTheme="minorEastAsia"/>
        </w:rPr>
        <w:t xml:space="preserve"> Silver</w:t>
      </w:r>
      <w:r w:rsidR="00A1145D">
        <w:rPr>
          <w:rFonts w:eastAsiaTheme="minorEastAsia"/>
        </w:rPr>
        <w:t xml:space="preserve"> member status</w:t>
      </w:r>
      <w:r w:rsidRPr="00621067">
        <w:rPr>
          <w:rFonts w:eastAsiaTheme="minorEastAsia"/>
        </w:rPr>
        <w:t xml:space="preserve">, </w:t>
      </w:r>
      <w:r w:rsidR="00A1145D">
        <w:rPr>
          <w:rFonts w:eastAsiaTheme="minorEastAsia"/>
        </w:rPr>
        <w:t xml:space="preserve">15 for </w:t>
      </w:r>
      <w:r w:rsidRPr="00621067">
        <w:rPr>
          <w:rFonts w:eastAsiaTheme="minorEastAsia"/>
        </w:rPr>
        <w:t>Gold, and</w:t>
      </w:r>
      <w:r w:rsidR="00A1145D">
        <w:rPr>
          <w:rFonts w:eastAsiaTheme="minorEastAsia"/>
        </w:rPr>
        <w:t xml:space="preserve"> 20 for</w:t>
      </w:r>
      <w:r w:rsidR="0026137A">
        <w:rPr>
          <w:rFonts w:eastAsiaTheme="minorEastAsia"/>
        </w:rPr>
        <w:t xml:space="preserve"> Platinum</w:t>
      </w:r>
      <w:r w:rsidR="00A1145D">
        <w:rPr>
          <w:rFonts w:eastAsiaTheme="minorEastAsia"/>
        </w:rPr>
        <w:t xml:space="preserve">. </w:t>
      </w:r>
      <w:r w:rsidR="00616FBD">
        <w:rPr>
          <w:rFonts w:eastAsiaTheme="minorEastAsia"/>
        </w:rPr>
        <w:t>Students</w:t>
      </w:r>
      <w:r w:rsidR="00A1145D">
        <w:rPr>
          <w:rFonts w:eastAsiaTheme="minorEastAsia"/>
        </w:rPr>
        <w:t xml:space="preserve"> receive a prize and</w:t>
      </w:r>
      <w:r w:rsidRPr="00621067">
        <w:rPr>
          <w:rFonts w:eastAsiaTheme="minorEastAsia"/>
        </w:rPr>
        <w:t xml:space="preserve"> certificate at each level.</w:t>
      </w:r>
    </w:p>
    <w:p w14:paraId="6DCF5052" w14:textId="77777777" w:rsidR="00103ADE" w:rsidRDefault="00103ADE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14:paraId="45495BDD" w14:textId="77777777" w:rsidR="00AB7292" w:rsidRPr="00103ADE" w:rsidRDefault="00AB7292" w:rsidP="00AB7292">
      <w:pPr>
        <w:pStyle w:val="bdy"/>
        <w:rPr>
          <w:rFonts w:ascii="Times" w:eastAsiaTheme="minorEastAsia" w:hAnsi="Times"/>
        </w:rPr>
      </w:pPr>
    </w:p>
    <w:p w14:paraId="2A5613B7" w14:textId="77777777" w:rsidR="00085C60" w:rsidRDefault="00085C60" w:rsidP="00085C60">
      <w:pPr>
        <w:pStyle w:val="hd1"/>
        <w:jc w:val="center"/>
        <w:rPr>
          <w:sz w:val="36"/>
          <w:szCs w:val="36"/>
        </w:rPr>
      </w:pPr>
      <w:r>
        <w:drawing>
          <wp:inline distT="0" distB="0" distL="0" distR="0" wp14:anchorId="5E2A20D3" wp14:editId="113A26A8">
            <wp:extent cx="1143839" cy="1026160"/>
            <wp:effectExtent l="0" t="0" r="0" b="0"/>
            <wp:docPr id="20" name="Picture 20" descr="Macintosh HD:Users:ann:Desktop:piano 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:Desktop:piano 3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21" cy="102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1292" w14:textId="77777777" w:rsidR="00085C60" w:rsidRPr="006C6E03" w:rsidRDefault="00085C60" w:rsidP="00085C60">
      <w:pPr>
        <w:pStyle w:val="hd1"/>
        <w:jc w:val="center"/>
        <w:rPr>
          <w:sz w:val="36"/>
          <w:szCs w:val="36"/>
        </w:rPr>
      </w:pPr>
      <w:r w:rsidRPr="007F035C">
        <w:rPr>
          <w:sz w:val="36"/>
          <w:szCs w:val="36"/>
        </w:rPr>
        <w:t>Susanna Valleau Piano Studio</w:t>
      </w:r>
    </w:p>
    <w:p w14:paraId="65B842A1" w14:textId="77777777" w:rsidR="00085C60" w:rsidRDefault="00085C60" w:rsidP="00676E20">
      <w:pPr>
        <w:pStyle w:val="bdy"/>
        <w:ind w:right="-270"/>
        <w:rPr>
          <w:b/>
          <w:sz w:val="18"/>
          <w:szCs w:val="18"/>
        </w:rPr>
      </w:pPr>
    </w:p>
    <w:p w14:paraId="68E1014A" w14:textId="77777777" w:rsidR="009C771B" w:rsidRPr="004710B0" w:rsidRDefault="009C771B" w:rsidP="009C771B">
      <w:pPr>
        <w:pStyle w:val="bdy"/>
        <w:pBdr>
          <w:top w:val="single" w:sz="4" w:space="1" w:color="auto"/>
        </w:pBdr>
        <w:ind w:right="18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Pr="009C771B">
        <w:rPr>
          <w:b/>
          <w:sz w:val="18"/>
          <w:szCs w:val="18"/>
        </w:rPr>
        <w:t>HOME</w:t>
      </w:r>
      <w:r>
        <w:rPr>
          <w:b/>
          <w:sz w:val="18"/>
          <w:szCs w:val="18"/>
        </w:rPr>
        <w:t xml:space="preserve">    /    </w:t>
      </w:r>
      <w:r w:rsidRPr="00585161">
        <w:rPr>
          <w:b/>
          <w:color w:val="000090"/>
          <w:sz w:val="18"/>
          <w:szCs w:val="18"/>
          <w:bdr w:val="single" w:sz="4" w:space="0" w:color="auto"/>
        </w:rPr>
        <w:t>PIANO LESSONS</w:t>
      </w:r>
      <w:r>
        <w:rPr>
          <w:b/>
          <w:sz w:val="18"/>
          <w:szCs w:val="18"/>
        </w:rPr>
        <w:t xml:space="preserve">   /   ORGAN LESSONS   /   ACCOMPANIMENT   </w:t>
      </w:r>
      <w:r w:rsidRPr="004710B0">
        <w:rPr>
          <w:b/>
          <w:sz w:val="18"/>
          <w:szCs w:val="18"/>
        </w:rPr>
        <w:t xml:space="preserve">/ </w:t>
      </w:r>
      <w:r>
        <w:rPr>
          <w:b/>
          <w:sz w:val="18"/>
          <w:szCs w:val="18"/>
        </w:rPr>
        <w:t xml:space="preserve">   </w:t>
      </w:r>
      <w:r w:rsidRPr="004710B0">
        <w:rPr>
          <w:b/>
          <w:sz w:val="18"/>
          <w:szCs w:val="18"/>
        </w:rPr>
        <w:t>ABOUT SUSANNA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 xml:space="preserve"> / 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>CONTACT</w:t>
      </w:r>
    </w:p>
    <w:p w14:paraId="1AFB55D1" w14:textId="77777777" w:rsidR="00676E20" w:rsidRDefault="00676E20" w:rsidP="00676E20">
      <w:pPr>
        <w:pStyle w:val="bdy"/>
      </w:pPr>
    </w:p>
    <w:p w14:paraId="3717F5EA" w14:textId="77777777" w:rsidR="00EB70FC" w:rsidRPr="00EB70FC" w:rsidRDefault="00EB70FC" w:rsidP="00EB70FC">
      <w:pPr>
        <w:pStyle w:val="bdy"/>
        <w:rPr>
          <w:i/>
        </w:rPr>
      </w:pPr>
      <w:r w:rsidRPr="000729E9">
        <w:rPr>
          <w:i/>
          <w:highlight w:val="yellow"/>
        </w:rPr>
        <w:t>When folks click "Schedule and Rates on the internal menu for the Piano Lessons section, they come here. Copy here cover:</w:t>
      </w:r>
    </w:p>
    <w:p w14:paraId="2D41D452" w14:textId="77777777" w:rsidR="00EB70FC" w:rsidRDefault="00EB70FC" w:rsidP="00676E20">
      <w:pPr>
        <w:pStyle w:val="hd2"/>
        <w:spacing w:before="0"/>
        <w:ind w:left="360"/>
        <w:rPr>
          <w:b w:val="0"/>
          <w:i/>
          <w:highlight w:val="yellow"/>
        </w:rPr>
      </w:pPr>
    </w:p>
    <w:p w14:paraId="517B1E1D" w14:textId="77777777" w:rsidR="00676E20" w:rsidRDefault="00676E20" w:rsidP="00676E20">
      <w:pPr>
        <w:pStyle w:val="hd2"/>
        <w:spacing w:before="0"/>
        <w:ind w:left="360"/>
        <w:rPr>
          <w:b w:val="0"/>
          <w:i/>
        </w:rPr>
      </w:pPr>
      <w:r>
        <w:rPr>
          <w:b w:val="0"/>
          <w:i/>
          <w:highlight w:val="yellow"/>
        </w:rPr>
        <w:t>Internal navigation</w:t>
      </w:r>
    </w:p>
    <w:p w14:paraId="7B3F0D95" w14:textId="77777777" w:rsidR="00676E20" w:rsidRDefault="00676E20" w:rsidP="00676E20">
      <w:pPr>
        <w:pStyle w:val="bdy2"/>
        <w:spacing w:after="60"/>
        <w:ind w:left="360"/>
        <w:rPr>
          <w:b/>
        </w:rPr>
      </w:pPr>
      <w:r w:rsidRPr="000729E9">
        <w:rPr>
          <w:b/>
        </w:rPr>
        <w:t>Piano Lesso</w:t>
      </w:r>
      <w:r w:rsidR="000729E9">
        <w:rPr>
          <w:b/>
        </w:rPr>
        <w:t>ns</w:t>
      </w:r>
    </w:p>
    <w:p w14:paraId="3CF8FF2C" w14:textId="77777777" w:rsidR="00676E20" w:rsidRPr="000902D4" w:rsidRDefault="00676E20" w:rsidP="00676E20">
      <w:pPr>
        <w:pStyle w:val="bdy2"/>
        <w:spacing w:after="0"/>
        <w:ind w:left="360" w:firstLine="360"/>
        <w:rPr>
          <w:b/>
          <w:color w:val="000090"/>
        </w:rPr>
      </w:pPr>
      <w:r w:rsidRPr="000902D4">
        <w:rPr>
          <w:b/>
          <w:color w:val="000090"/>
          <w:bdr w:val="single" w:sz="4" w:space="0" w:color="auto"/>
        </w:rPr>
        <w:t>Schedule &amp; Rate</w:t>
      </w:r>
      <w:r w:rsidR="0028664F" w:rsidRPr="000902D4">
        <w:rPr>
          <w:b/>
          <w:color w:val="000090"/>
          <w:bdr w:val="single" w:sz="4" w:space="0" w:color="auto"/>
        </w:rPr>
        <w:t>s</w:t>
      </w:r>
    </w:p>
    <w:p w14:paraId="37620025" w14:textId="77777777" w:rsidR="00676E20" w:rsidRDefault="00676E20" w:rsidP="00B64E7C">
      <w:pPr>
        <w:pStyle w:val="bdy2"/>
        <w:spacing w:after="0"/>
        <w:ind w:left="360" w:firstLine="360"/>
        <w:rPr>
          <w:b/>
        </w:rPr>
      </w:pPr>
      <w:r>
        <w:rPr>
          <w:b/>
        </w:rPr>
        <w:t xml:space="preserve">Practice </w:t>
      </w:r>
      <w:r w:rsidR="006F20EC">
        <w:rPr>
          <w:b/>
        </w:rPr>
        <w:t>Tips</w:t>
      </w:r>
    </w:p>
    <w:p w14:paraId="2ABEFA53" w14:textId="7B961CF6" w:rsidR="00B64E7C" w:rsidRDefault="00B64E7C" w:rsidP="001724EE">
      <w:pPr>
        <w:pStyle w:val="bdy2"/>
        <w:spacing w:after="0"/>
        <w:ind w:left="360" w:firstLine="360"/>
        <w:rPr>
          <w:b/>
        </w:rPr>
      </w:pPr>
      <w:r>
        <w:rPr>
          <w:b/>
        </w:rPr>
        <w:t>FAQS</w:t>
      </w:r>
    </w:p>
    <w:p w14:paraId="5A2C2F1E" w14:textId="77777777" w:rsidR="001724EE" w:rsidRPr="00527F0C" w:rsidRDefault="001724EE" w:rsidP="001724EE">
      <w:pPr>
        <w:pStyle w:val="bdy2"/>
        <w:ind w:left="360" w:firstLine="360"/>
        <w:rPr>
          <w:color w:val="000090"/>
        </w:rPr>
      </w:pPr>
      <w:r>
        <w:rPr>
          <w:b/>
        </w:rPr>
        <w:t>Testimonials</w:t>
      </w:r>
    </w:p>
    <w:p w14:paraId="71FB8BB9" w14:textId="77777777" w:rsidR="001724EE" w:rsidRDefault="001724EE" w:rsidP="00676E20">
      <w:pPr>
        <w:pStyle w:val="bdy2"/>
        <w:ind w:left="360" w:firstLine="360"/>
      </w:pPr>
    </w:p>
    <w:p w14:paraId="45AC5805" w14:textId="77777777" w:rsidR="00676E20" w:rsidRDefault="00676E20" w:rsidP="00676E20">
      <w:pPr>
        <w:pStyle w:val="hd1"/>
      </w:pPr>
    </w:p>
    <w:p w14:paraId="7FB983B7" w14:textId="77777777" w:rsidR="00F515BE" w:rsidRDefault="000729E9">
      <w:pPr>
        <w:pStyle w:val="hd1"/>
        <w:rPr>
          <w:caps/>
        </w:rPr>
      </w:pPr>
      <w:r>
        <w:rPr>
          <w:caps/>
        </w:rPr>
        <w:t>Schedule and</w:t>
      </w:r>
      <w:r w:rsidRPr="000729E9">
        <w:rPr>
          <w:caps/>
        </w:rPr>
        <w:t xml:space="preserve"> Rates</w:t>
      </w:r>
    </w:p>
    <w:p w14:paraId="0AFF03C3" w14:textId="77777777" w:rsidR="00DF662C" w:rsidRDefault="004C7DCC" w:rsidP="000729E9">
      <w:pPr>
        <w:pStyle w:val="bdy"/>
      </w:pPr>
      <w:r>
        <w:t>Susanna offers lessons year-round</w:t>
      </w:r>
      <w:r w:rsidR="00DF662C">
        <w:t>, including summer.</w:t>
      </w:r>
    </w:p>
    <w:p w14:paraId="7440021D" w14:textId="07AD0B73" w:rsidR="001D64E7" w:rsidRPr="00624EB8" w:rsidRDefault="00DF662C" w:rsidP="000729E9">
      <w:pPr>
        <w:pStyle w:val="bdy"/>
      </w:pPr>
      <w:r w:rsidRPr="00DF662C">
        <w:rPr>
          <w:b/>
        </w:rPr>
        <w:t>Holidays</w:t>
      </w:r>
      <w:r>
        <w:t>:</w:t>
      </w:r>
      <w:r w:rsidR="004C7DCC">
        <w:t xml:space="preserve"> </w:t>
      </w:r>
      <w:r w:rsidR="00624EB8">
        <w:t>During</w:t>
      </w:r>
      <w:r>
        <w:t xml:space="preserve"> the school year, there are no lessons</w:t>
      </w:r>
      <w:r w:rsidR="004C7DCC">
        <w:t xml:space="preserve"> </w:t>
      </w:r>
      <w:r w:rsidR="008843A0">
        <w:t>during</w:t>
      </w:r>
      <w:r w:rsidR="004C7DCC">
        <w:t xml:space="preserve"> </w:t>
      </w:r>
      <w:r w:rsidR="00D00574">
        <w:t xml:space="preserve">major </w:t>
      </w:r>
      <w:r w:rsidR="004C7DCC">
        <w:t>Seattle public school</w:t>
      </w:r>
      <w:r w:rsidR="00D00574">
        <w:t xml:space="preserve"> </w:t>
      </w:r>
      <w:r>
        <w:t>breaks</w:t>
      </w:r>
      <w:r w:rsidR="004C7DCC">
        <w:t xml:space="preserve">, </w:t>
      </w:r>
      <w:r w:rsidR="001D64E7">
        <w:t>unless other arrangements have been made.</w:t>
      </w:r>
      <w:r>
        <w:t xml:space="preserve"> </w:t>
      </w:r>
      <w:r w:rsidR="008843A0">
        <w:t>There are, however, lessons on individual holidays, such as Martin Luther King</w:t>
      </w:r>
      <w:r w:rsidR="00D00574">
        <w:t xml:space="preserve"> Day, Presidents' Day, Columbus Day, and so on</w:t>
      </w:r>
      <w:r w:rsidR="00D00574" w:rsidRPr="00624EB8">
        <w:t>.</w:t>
      </w:r>
      <w:r w:rsidR="002D371D">
        <w:t xml:space="preserve"> </w:t>
      </w:r>
      <w:r w:rsidR="002D371D">
        <w:rPr>
          <w:rFonts w:eastAsia="Times"/>
        </w:rPr>
        <w:t>We hand out a</w:t>
      </w:r>
      <w:r w:rsidR="002D371D" w:rsidRPr="00624EB8">
        <w:rPr>
          <w:rFonts w:eastAsia="Times"/>
        </w:rPr>
        <w:t xml:space="preserve"> detailed holiday schedule at the beginning of each school year</w:t>
      </w:r>
      <w:r w:rsidR="002D371D">
        <w:rPr>
          <w:rFonts w:eastAsia="Times"/>
        </w:rPr>
        <w:t>.</w:t>
      </w:r>
    </w:p>
    <w:p w14:paraId="569E0E2A" w14:textId="77777777" w:rsidR="001D64E7" w:rsidRDefault="001D64E7" w:rsidP="000729E9">
      <w:pPr>
        <w:pStyle w:val="bdy"/>
      </w:pPr>
      <w:r w:rsidRPr="001D64E7">
        <w:rPr>
          <w:b/>
        </w:rPr>
        <w:t>Summer Schedule</w:t>
      </w:r>
      <w:r>
        <w:t xml:space="preserve">: </w:t>
      </w:r>
      <w:r w:rsidR="00C74BC1">
        <w:t>We encourage</w:t>
      </w:r>
      <w:r>
        <w:t xml:space="preserve"> students to take a minimum of five lessons over the summer to guarantee a spot on </w:t>
      </w:r>
      <w:r w:rsidR="00C74BC1">
        <w:t>our</w:t>
      </w:r>
      <w:r w:rsidR="00DF662C">
        <w:t xml:space="preserve"> fall roster</w:t>
      </w:r>
      <w:r>
        <w:t>. The schedule is flexible</w:t>
      </w:r>
      <w:r w:rsidR="00A02731">
        <w:t xml:space="preserve"> to accommodate</w:t>
      </w:r>
      <w:r>
        <w:t xml:space="preserve"> summer vacations and </w:t>
      </w:r>
      <w:r w:rsidR="00C74BC1">
        <w:t xml:space="preserve">other </w:t>
      </w:r>
      <w:r>
        <w:t>commitments.</w:t>
      </w:r>
    </w:p>
    <w:p w14:paraId="08925660" w14:textId="77777777" w:rsidR="001D64E7" w:rsidRDefault="001D64E7" w:rsidP="001D64E7">
      <w:pPr>
        <w:pStyle w:val="hd2"/>
      </w:pPr>
      <w:r>
        <w:t>Rates</w:t>
      </w:r>
    </w:p>
    <w:p w14:paraId="710850AD" w14:textId="67ECA7CD" w:rsidR="001D64E7" w:rsidRDefault="00847880" w:rsidP="001D64E7">
      <w:pPr>
        <w:pStyle w:val="bdy"/>
      </w:pPr>
      <w:r>
        <w:t>Per-</w:t>
      </w:r>
      <w:r w:rsidR="001D64E7">
        <w:t xml:space="preserve">lesson rates </w:t>
      </w:r>
      <w:r>
        <w:t xml:space="preserve">vary depending on the </w:t>
      </w:r>
      <w:r w:rsidR="00D00574">
        <w:t>length</w:t>
      </w:r>
      <w:r w:rsidR="00576718">
        <w:t xml:space="preserve"> of the lesson</w:t>
      </w:r>
      <w:r w:rsidR="001D64E7">
        <w:t xml:space="preserve">. </w:t>
      </w:r>
      <w:r w:rsidR="00A02731">
        <w:t>Payment for each month’s lessons is due</w:t>
      </w:r>
      <w:r w:rsidR="001D64E7">
        <w:t xml:space="preserve"> at the beginning of </w:t>
      </w:r>
      <w:r w:rsidR="003A5A55">
        <w:t xml:space="preserve">the </w:t>
      </w:r>
      <w:r w:rsidR="001D64E7">
        <w:t xml:space="preserve">month. </w:t>
      </w:r>
      <w:r>
        <w:t xml:space="preserve">Please </w:t>
      </w:r>
      <w:hyperlink r:id="rId14" w:history="1">
        <w:r w:rsidRPr="001666A6">
          <w:rPr>
            <w:rStyle w:val="Hyperlink"/>
          </w:rPr>
          <w:t>contact Susanna</w:t>
        </w:r>
        <w:r w:rsidR="001666A6" w:rsidRPr="001666A6">
          <w:rPr>
            <w:rStyle w:val="Hyperlink"/>
          </w:rPr>
          <w:t xml:space="preserve"> Valleau</w:t>
        </w:r>
      </w:hyperlink>
      <w:r>
        <w:t xml:space="preserve"> to discuss the cost of lessons for you or a child.</w:t>
      </w:r>
    </w:p>
    <w:p w14:paraId="670BF8B4" w14:textId="77777777" w:rsidR="001D64E7" w:rsidRDefault="001D64E7" w:rsidP="001D64E7">
      <w:pPr>
        <w:pStyle w:val="hd2"/>
      </w:pPr>
      <w:r>
        <w:t>Cancellation Policy</w:t>
      </w:r>
    </w:p>
    <w:p w14:paraId="5150F4F8" w14:textId="7A993FCA" w:rsidR="000729E9" w:rsidRPr="001D64E7" w:rsidRDefault="001D64E7" w:rsidP="001D64E7">
      <w:pPr>
        <w:pStyle w:val="bdy"/>
      </w:pPr>
      <w:r>
        <w:t>Students who cancel</w:t>
      </w:r>
      <w:r w:rsidR="00AF4F13">
        <w:t xml:space="preserve"> their lesson</w:t>
      </w:r>
      <w:r>
        <w:t xml:space="preserve"> at least 24 hours in advance are put on a waiting list for a make-up lesson. Make-ups are scheduled in the order </w:t>
      </w:r>
      <w:r w:rsidR="00AF4F13">
        <w:t>that cancellations co</w:t>
      </w:r>
      <w:r w:rsidR="00847880">
        <w:t>me in.</w:t>
      </w:r>
    </w:p>
    <w:p w14:paraId="29D2B74B" w14:textId="77777777" w:rsidR="00D23FFB" w:rsidRDefault="00D23FFB">
      <w:pPr>
        <w:pStyle w:val="hd2"/>
        <w:rPr>
          <w:rFonts w:eastAsia="Times New Roman"/>
          <w:b w:val="0"/>
          <w:noProof w:val="0"/>
        </w:rPr>
      </w:pPr>
    </w:p>
    <w:p w14:paraId="13CE92FD" w14:textId="77777777" w:rsidR="00585161" w:rsidRDefault="00F515BE" w:rsidP="00585161">
      <w:pPr>
        <w:pStyle w:val="bdy"/>
        <w:tabs>
          <w:tab w:val="left" w:pos="4950"/>
        </w:tabs>
        <w:rPr>
          <w:i/>
          <w:color w:val="FF0000"/>
        </w:rPr>
      </w:pPr>
      <w:r w:rsidRPr="00D23FFB">
        <w:rPr>
          <w:i/>
          <w:color w:val="FF0000"/>
        </w:rPr>
        <w:br w:type="page"/>
      </w:r>
    </w:p>
    <w:p w14:paraId="76E9A61C" w14:textId="77777777" w:rsidR="00157D32" w:rsidRDefault="00157D32" w:rsidP="00585161">
      <w:pPr>
        <w:pStyle w:val="bdy"/>
        <w:ind w:left="4050"/>
        <w:rPr>
          <w:sz w:val="36"/>
          <w:szCs w:val="36"/>
        </w:rPr>
      </w:pPr>
      <w:r>
        <w:rPr>
          <w:noProof/>
        </w:rPr>
        <w:drawing>
          <wp:inline distT="0" distB="0" distL="0" distR="0" wp14:anchorId="7EE9B300" wp14:editId="6684FB23">
            <wp:extent cx="1143839" cy="1026160"/>
            <wp:effectExtent l="0" t="0" r="0" b="0"/>
            <wp:docPr id="21" name="Picture 21" descr="Macintosh HD:Users:ann:Desktop:piano 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:Desktop:piano 3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21" cy="102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74D5" w14:textId="77777777" w:rsidR="00157D32" w:rsidRDefault="00157D32" w:rsidP="00157D32">
      <w:pPr>
        <w:pStyle w:val="hd1"/>
        <w:jc w:val="center"/>
        <w:rPr>
          <w:sz w:val="36"/>
          <w:szCs w:val="36"/>
        </w:rPr>
      </w:pPr>
      <w:r w:rsidRPr="007F035C">
        <w:rPr>
          <w:sz w:val="36"/>
          <w:szCs w:val="36"/>
        </w:rPr>
        <w:t>Susanna Valleau Piano Studio</w:t>
      </w:r>
    </w:p>
    <w:p w14:paraId="330D088A" w14:textId="77777777" w:rsidR="00157D32" w:rsidRPr="00157D32" w:rsidRDefault="00157D32" w:rsidP="00157D32">
      <w:pPr>
        <w:pStyle w:val="bdy"/>
      </w:pPr>
    </w:p>
    <w:p w14:paraId="160D6509" w14:textId="77777777" w:rsidR="009C771B" w:rsidRPr="004710B0" w:rsidRDefault="009C771B" w:rsidP="009C771B">
      <w:pPr>
        <w:pStyle w:val="bdy"/>
        <w:pBdr>
          <w:top w:val="single" w:sz="4" w:space="1" w:color="auto"/>
        </w:pBdr>
        <w:ind w:right="18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Pr="009C771B">
        <w:rPr>
          <w:b/>
          <w:sz w:val="18"/>
          <w:szCs w:val="18"/>
        </w:rPr>
        <w:t>HOME</w:t>
      </w:r>
      <w:r>
        <w:rPr>
          <w:b/>
          <w:sz w:val="18"/>
          <w:szCs w:val="18"/>
        </w:rPr>
        <w:t xml:space="preserve">    /    </w:t>
      </w:r>
      <w:r w:rsidRPr="000902D4">
        <w:rPr>
          <w:b/>
          <w:color w:val="000090"/>
          <w:sz w:val="18"/>
          <w:szCs w:val="18"/>
          <w:bdr w:val="single" w:sz="4" w:space="0" w:color="auto"/>
        </w:rPr>
        <w:t>PIANO LESSONS</w:t>
      </w:r>
      <w:r>
        <w:rPr>
          <w:b/>
          <w:sz w:val="18"/>
          <w:szCs w:val="18"/>
        </w:rPr>
        <w:t xml:space="preserve">   /   ORGAN LESSONS   /   ACCOMPANIMENT   </w:t>
      </w:r>
      <w:r w:rsidRPr="004710B0">
        <w:rPr>
          <w:b/>
          <w:sz w:val="18"/>
          <w:szCs w:val="18"/>
        </w:rPr>
        <w:t xml:space="preserve">/ </w:t>
      </w:r>
      <w:r>
        <w:rPr>
          <w:b/>
          <w:sz w:val="18"/>
          <w:szCs w:val="18"/>
        </w:rPr>
        <w:t xml:space="preserve">   </w:t>
      </w:r>
      <w:r w:rsidRPr="004710B0">
        <w:rPr>
          <w:b/>
          <w:sz w:val="18"/>
          <w:szCs w:val="18"/>
        </w:rPr>
        <w:t>ABOUT SUSANNA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 xml:space="preserve"> / 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>CONTACT</w:t>
      </w:r>
    </w:p>
    <w:p w14:paraId="1AE9C803" w14:textId="77777777" w:rsidR="00EB70FC" w:rsidRDefault="00EB70FC" w:rsidP="006F20EC">
      <w:pPr>
        <w:pStyle w:val="hd2"/>
        <w:spacing w:before="0"/>
        <w:ind w:left="360"/>
        <w:rPr>
          <w:b w:val="0"/>
          <w:i/>
          <w:highlight w:val="yellow"/>
        </w:rPr>
      </w:pPr>
    </w:p>
    <w:p w14:paraId="15AAE858" w14:textId="77777777" w:rsidR="006F20EC" w:rsidRPr="00527F0C" w:rsidRDefault="006F20EC" w:rsidP="006F20EC">
      <w:pPr>
        <w:pStyle w:val="hd2"/>
        <w:spacing w:before="0"/>
        <w:ind w:left="360"/>
        <w:rPr>
          <w:b w:val="0"/>
          <w:i/>
        </w:rPr>
      </w:pPr>
      <w:r w:rsidRPr="00527F0C">
        <w:rPr>
          <w:b w:val="0"/>
          <w:i/>
        </w:rPr>
        <w:t>Internal navigation</w:t>
      </w:r>
    </w:p>
    <w:p w14:paraId="58A035DC" w14:textId="77777777" w:rsidR="006F20EC" w:rsidRPr="00527F0C" w:rsidRDefault="006F20EC" w:rsidP="006F20EC">
      <w:pPr>
        <w:pStyle w:val="bdy2"/>
        <w:spacing w:after="60"/>
        <w:ind w:left="360"/>
        <w:rPr>
          <w:b/>
        </w:rPr>
      </w:pPr>
      <w:r w:rsidRPr="00527F0C">
        <w:rPr>
          <w:b/>
        </w:rPr>
        <w:t>Piano Lessons</w:t>
      </w:r>
    </w:p>
    <w:p w14:paraId="153F141D" w14:textId="77777777" w:rsidR="006F20EC" w:rsidRPr="00527F0C" w:rsidRDefault="006F20EC" w:rsidP="006F20EC">
      <w:pPr>
        <w:pStyle w:val="bdy2"/>
        <w:spacing w:after="0"/>
        <w:ind w:left="360" w:firstLine="360"/>
        <w:rPr>
          <w:b/>
        </w:rPr>
      </w:pPr>
      <w:r w:rsidRPr="00527F0C">
        <w:rPr>
          <w:b/>
        </w:rPr>
        <w:t>Schedule &amp; Rates</w:t>
      </w:r>
    </w:p>
    <w:p w14:paraId="2FF3522F" w14:textId="77777777" w:rsidR="006F20EC" w:rsidRDefault="006F20EC" w:rsidP="00660620">
      <w:pPr>
        <w:pStyle w:val="bdy2"/>
        <w:spacing w:after="0"/>
        <w:ind w:left="360" w:firstLine="360"/>
        <w:rPr>
          <w:b/>
          <w:color w:val="000090"/>
          <w:bdr w:val="single" w:sz="4" w:space="0" w:color="auto"/>
        </w:rPr>
      </w:pPr>
      <w:r w:rsidRPr="00527F0C">
        <w:rPr>
          <w:b/>
          <w:color w:val="000090"/>
          <w:bdr w:val="single" w:sz="4" w:space="0" w:color="auto"/>
        </w:rPr>
        <w:t>Practice Tips</w:t>
      </w:r>
    </w:p>
    <w:p w14:paraId="44F23059" w14:textId="2D2145A6" w:rsidR="00660620" w:rsidRDefault="00660620" w:rsidP="001724EE">
      <w:pPr>
        <w:pStyle w:val="bdy2"/>
        <w:spacing w:after="0"/>
        <w:ind w:left="360" w:firstLine="360"/>
        <w:rPr>
          <w:b/>
        </w:rPr>
      </w:pPr>
      <w:r>
        <w:rPr>
          <w:b/>
        </w:rPr>
        <w:t>FAQS</w:t>
      </w:r>
    </w:p>
    <w:p w14:paraId="0C86A21C" w14:textId="77777777" w:rsidR="001724EE" w:rsidRPr="00527F0C" w:rsidRDefault="001724EE" w:rsidP="001724EE">
      <w:pPr>
        <w:pStyle w:val="bdy2"/>
        <w:ind w:left="360" w:firstLine="360"/>
        <w:rPr>
          <w:color w:val="000090"/>
        </w:rPr>
      </w:pPr>
      <w:r>
        <w:rPr>
          <w:b/>
        </w:rPr>
        <w:t>Testimonials</w:t>
      </w:r>
    </w:p>
    <w:p w14:paraId="2ED06A31" w14:textId="77777777" w:rsidR="001724EE" w:rsidRPr="00527F0C" w:rsidRDefault="001724EE" w:rsidP="006F20EC">
      <w:pPr>
        <w:pStyle w:val="bdy2"/>
        <w:ind w:left="360" w:firstLine="360"/>
        <w:rPr>
          <w:color w:val="000090"/>
        </w:rPr>
      </w:pPr>
    </w:p>
    <w:p w14:paraId="24A4B103" w14:textId="77777777" w:rsidR="006F20EC" w:rsidRPr="00527F0C" w:rsidRDefault="006F20EC" w:rsidP="006F20EC">
      <w:pPr>
        <w:pStyle w:val="hd1"/>
      </w:pPr>
    </w:p>
    <w:p w14:paraId="5D27950F" w14:textId="77777777" w:rsidR="006F20EC" w:rsidRPr="00527F0C" w:rsidRDefault="006F20EC" w:rsidP="006F20EC">
      <w:pPr>
        <w:pStyle w:val="hd1"/>
        <w:rPr>
          <w:caps/>
        </w:rPr>
      </w:pPr>
      <w:r w:rsidRPr="00527F0C">
        <w:rPr>
          <w:caps/>
        </w:rPr>
        <w:t>Practice tips</w:t>
      </w:r>
    </w:p>
    <w:p w14:paraId="528E398A" w14:textId="5E71B229" w:rsidR="00D710FD" w:rsidRDefault="00527F0C" w:rsidP="00527F0C">
      <w:pPr>
        <w:pStyle w:val="bdy"/>
        <w:rPr>
          <w:rFonts w:eastAsiaTheme="minorEastAsia"/>
        </w:rPr>
      </w:pPr>
      <w:r>
        <w:rPr>
          <w:rFonts w:eastAsiaTheme="minorEastAsia"/>
        </w:rPr>
        <w:t>A</w:t>
      </w:r>
      <w:r w:rsidR="000916C7" w:rsidRPr="00527F0C">
        <w:rPr>
          <w:rFonts w:eastAsiaTheme="minorEastAsia"/>
        </w:rPr>
        <w:t xml:space="preserve">t-home practice is </w:t>
      </w:r>
      <w:r w:rsidR="00933942" w:rsidRPr="00527F0C">
        <w:rPr>
          <w:rFonts w:eastAsiaTheme="minorEastAsia"/>
        </w:rPr>
        <w:t>essential</w:t>
      </w:r>
      <w:r>
        <w:rPr>
          <w:rFonts w:eastAsiaTheme="minorEastAsia"/>
        </w:rPr>
        <w:t xml:space="preserve"> to success. We not only teach </w:t>
      </w:r>
      <w:r w:rsidR="000916C7" w:rsidRPr="00527F0C">
        <w:rPr>
          <w:rFonts w:eastAsiaTheme="minorEastAsia"/>
        </w:rPr>
        <w:t>students</w:t>
      </w:r>
      <w:r>
        <w:rPr>
          <w:rFonts w:eastAsiaTheme="minorEastAsia"/>
        </w:rPr>
        <w:t xml:space="preserve"> how to play piano, we teach them how to </w:t>
      </w:r>
      <w:r w:rsidR="00654006">
        <w:rPr>
          <w:rFonts w:eastAsiaTheme="minorEastAsia"/>
        </w:rPr>
        <w:t>practice</w:t>
      </w:r>
      <w:r>
        <w:rPr>
          <w:rFonts w:eastAsiaTheme="minorEastAsia"/>
        </w:rPr>
        <w:t>.</w:t>
      </w:r>
      <w:r w:rsidR="00654006">
        <w:rPr>
          <w:rFonts w:eastAsiaTheme="minorEastAsia"/>
        </w:rPr>
        <w:t xml:space="preserve"> Students leave every less</w:t>
      </w:r>
      <w:r w:rsidR="00D37E66">
        <w:rPr>
          <w:rFonts w:eastAsiaTheme="minorEastAsia"/>
        </w:rPr>
        <w:t>on</w:t>
      </w:r>
      <w:r w:rsidR="00654006">
        <w:rPr>
          <w:rFonts w:eastAsiaTheme="minorEastAsia"/>
        </w:rPr>
        <w:t xml:space="preserve"> with </w:t>
      </w:r>
      <w:r w:rsidR="00D710FD">
        <w:rPr>
          <w:rFonts w:eastAsiaTheme="minorEastAsia"/>
        </w:rPr>
        <w:t xml:space="preserve">a </w:t>
      </w:r>
      <w:r w:rsidR="00654006">
        <w:rPr>
          <w:rFonts w:eastAsiaTheme="minorEastAsia"/>
        </w:rPr>
        <w:t>written outline of what and how to practice in the comin</w:t>
      </w:r>
      <w:r w:rsidR="00D710FD">
        <w:rPr>
          <w:rFonts w:eastAsiaTheme="minorEastAsia"/>
        </w:rPr>
        <w:t>g week.</w:t>
      </w:r>
    </w:p>
    <w:p w14:paraId="35423BD9" w14:textId="77777777" w:rsidR="000916C7" w:rsidRPr="00527F0C" w:rsidRDefault="00D710FD" w:rsidP="00527F0C">
      <w:pPr>
        <w:pStyle w:val="bdy"/>
      </w:pPr>
      <w:r>
        <w:rPr>
          <w:rFonts w:eastAsiaTheme="minorEastAsia"/>
        </w:rPr>
        <w:t>As a general rule</w:t>
      </w:r>
      <w:r w:rsidR="00654006">
        <w:rPr>
          <w:rFonts w:eastAsiaTheme="minorEastAsia"/>
        </w:rPr>
        <w:t>:</w:t>
      </w:r>
    </w:p>
    <w:p w14:paraId="768BE999" w14:textId="4ACCBB17" w:rsidR="00984F2B" w:rsidRDefault="000916C7" w:rsidP="00933942">
      <w:pPr>
        <w:pStyle w:val="bl"/>
        <w:rPr>
          <w:rFonts w:eastAsiaTheme="minorEastAsia"/>
        </w:rPr>
      </w:pPr>
      <w:r w:rsidRPr="00527F0C">
        <w:rPr>
          <w:rFonts w:eastAsiaTheme="minorEastAsia"/>
        </w:rPr>
        <w:t>•</w:t>
      </w:r>
      <w:r w:rsidRPr="00527F0C">
        <w:rPr>
          <w:rFonts w:eastAsiaTheme="minorEastAsia"/>
        </w:rPr>
        <w:tab/>
      </w:r>
      <w:r w:rsidR="00D710FD">
        <w:rPr>
          <w:rFonts w:eastAsiaTheme="minorEastAsia"/>
        </w:rPr>
        <w:t>S</w:t>
      </w:r>
      <w:r w:rsidRPr="00527F0C">
        <w:rPr>
          <w:rFonts w:eastAsiaTheme="minorEastAsia"/>
        </w:rPr>
        <w:t>tudents should practice</w:t>
      </w:r>
      <w:r w:rsidR="00D710FD">
        <w:rPr>
          <w:rFonts w:eastAsiaTheme="minorEastAsia"/>
        </w:rPr>
        <w:t xml:space="preserve"> </w:t>
      </w:r>
      <w:r w:rsidR="00D710FD" w:rsidRPr="00527F0C">
        <w:rPr>
          <w:rFonts w:eastAsiaTheme="minorEastAsia"/>
        </w:rPr>
        <w:t>at least five days a week</w:t>
      </w:r>
      <w:r w:rsidR="00ED5A3B" w:rsidRPr="00527F0C">
        <w:rPr>
          <w:rFonts w:eastAsiaTheme="minorEastAsia"/>
        </w:rPr>
        <w:t>.</w:t>
      </w:r>
    </w:p>
    <w:p w14:paraId="48FED012" w14:textId="2B324649" w:rsidR="000916C7" w:rsidRPr="00527F0C" w:rsidRDefault="00984F2B" w:rsidP="00933942">
      <w:pPr>
        <w:pStyle w:val="bl"/>
        <w:rPr>
          <w:rFonts w:eastAsiaTheme="minorEastAsia"/>
        </w:rPr>
      </w:pPr>
      <w:r>
        <w:rPr>
          <w:rFonts w:eastAsiaTheme="minorEastAsia"/>
        </w:rPr>
        <w:t>•</w:t>
      </w:r>
      <w:r>
        <w:rPr>
          <w:rFonts w:eastAsiaTheme="minorEastAsia"/>
        </w:rPr>
        <w:tab/>
      </w:r>
      <w:r w:rsidR="00ED5A3B" w:rsidRPr="00527F0C">
        <w:rPr>
          <w:rFonts w:eastAsiaTheme="minorEastAsia"/>
        </w:rPr>
        <w:t>It'</w:t>
      </w:r>
      <w:r w:rsidR="000916C7" w:rsidRPr="00527F0C">
        <w:rPr>
          <w:rFonts w:eastAsiaTheme="minorEastAsia"/>
        </w:rPr>
        <w:t>s more beneficial to practice</w:t>
      </w:r>
      <w:r w:rsidR="00D710FD">
        <w:rPr>
          <w:rFonts w:eastAsiaTheme="minorEastAsia"/>
        </w:rPr>
        <w:t xml:space="preserve"> in small increments on a</w:t>
      </w:r>
      <w:r w:rsidR="000916C7" w:rsidRPr="00527F0C">
        <w:rPr>
          <w:rFonts w:eastAsiaTheme="minorEastAsia"/>
        </w:rPr>
        <w:t xml:space="preserve"> </w:t>
      </w:r>
      <w:r w:rsidR="00D710FD">
        <w:rPr>
          <w:rFonts w:eastAsiaTheme="minorEastAsia"/>
        </w:rPr>
        <w:t>daily basis,</w:t>
      </w:r>
      <w:r w:rsidR="000916C7" w:rsidRPr="00527F0C">
        <w:rPr>
          <w:rFonts w:eastAsiaTheme="minorEastAsia"/>
        </w:rPr>
        <w:t xml:space="preserve"> than to cram it all in at the last minute.</w:t>
      </w:r>
    </w:p>
    <w:p w14:paraId="72810D04" w14:textId="5A5F6C8C" w:rsidR="000916C7" w:rsidRPr="00527F0C" w:rsidRDefault="000916C7" w:rsidP="00933942">
      <w:pPr>
        <w:pStyle w:val="bl"/>
        <w:rPr>
          <w:rFonts w:eastAsiaTheme="minorEastAsia"/>
        </w:rPr>
      </w:pPr>
      <w:r w:rsidRPr="00527F0C">
        <w:rPr>
          <w:rFonts w:eastAsiaTheme="minorEastAsia"/>
        </w:rPr>
        <w:t>•</w:t>
      </w:r>
      <w:r w:rsidRPr="00527F0C">
        <w:rPr>
          <w:rFonts w:eastAsiaTheme="minorEastAsia"/>
        </w:rPr>
        <w:tab/>
        <w:t>For most students — adult and older children alike — practice sessions should run t</w:t>
      </w:r>
      <w:r w:rsidR="001B0E5D">
        <w:rPr>
          <w:rFonts w:eastAsiaTheme="minorEastAsia"/>
        </w:rPr>
        <w:t xml:space="preserve">he length of their lesson time: </w:t>
      </w:r>
      <w:r w:rsidRPr="00527F0C">
        <w:rPr>
          <w:rFonts w:eastAsiaTheme="minorEastAsia"/>
        </w:rPr>
        <w:t xml:space="preserve">30 minutes if </w:t>
      </w:r>
      <w:r w:rsidR="00984F2B">
        <w:rPr>
          <w:rFonts w:eastAsiaTheme="minorEastAsia"/>
        </w:rPr>
        <w:t>lessons</w:t>
      </w:r>
      <w:r w:rsidRPr="00527F0C">
        <w:rPr>
          <w:rFonts w:eastAsiaTheme="minorEastAsia"/>
        </w:rPr>
        <w:t xml:space="preserve"> </w:t>
      </w:r>
      <w:r w:rsidR="00984F2B">
        <w:rPr>
          <w:rFonts w:eastAsiaTheme="minorEastAsia"/>
        </w:rPr>
        <w:t>are</w:t>
      </w:r>
      <w:r w:rsidRPr="00527F0C">
        <w:rPr>
          <w:rFonts w:eastAsiaTheme="minorEastAsia"/>
        </w:rPr>
        <w:t xml:space="preserve"> 30 minutes, 45 minutes for 45-minute lessons, and so on.</w:t>
      </w:r>
    </w:p>
    <w:p w14:paraId="5BDD416C" w14:textId="42BF2BB2" w:rsidR="000916C7" w:rsidRPr="00527F0C" w:rsidRDefault="000916C7" w:rsidP="00933942">
      <w:pPr>
        <w:pStyle w:val="bl"/>
        <w:rPr>
          <w:rFonts w:eastAsiaTheme="minorEastAsia"/>
        </w:rPr>
      </w:pPr>
      <w:r w:rsidRPr="00527F0C">
        <w:rPr>
          <w:rFonts w:eastAsiaTheme="minorEastAsia"/>
        </w:rPr>
        <w:t>•</w:t>
      </w:r>
      <w:r w:rsidRPr="00527F0C">
        <w:rPr>
          <w:rFonts w:eastAsiaTheme="minorEastAsia"/>
        </w:rPr>
        <w:tab/>
        <w:t>For younger students (ages 5</w:t>
      </w:r>
      <w:r w:rsidR="00B31B4F">
        <w:rPr>
          <w:rFonts w:eastAsiaTheme="minorEastAsia"/>
        </w:rPr>
        <w:t xml:space="preserve"> and 6</w:t>
      </w:r>
      <w:r w:rsidRPr="00527F0C">
        <w:rPr>
          <w:rFonts w:eastAsiaTheme="minorEastAsia"/>
        </w:rPr>
        <w:t xml:space="preserve">), 20 minutes is ideal, either all at once or in two 10-minute blocks depending on the child's interest and attention span. </w:t>
      </w:r>
    </w:p>
    <w:p w14:paraId="5223A686" w14:textId="5B17576C" w:rsidR="000916C7" w:rsidRDefault="000916C7" w:rsidP="00933942">
      <w:pPr>
        <w:pStyle w:val="bl"/>
        <w:rPr>
          <w:rFonts w:eastAsia="Times"/>
        </w:rPr>
      </w:pPr>
      <w:r w:rsidRPr="00527F0C">
        <w:rPr>
          <w:rFonts w:eastAsiaTheme="minorEastAsia"/>
        </w:rPr>
        <w:t>•</w:t>
      </w:r>
      <w:r w:rsidRPr="00527F0C">
        <w:rPr>
          <w:rFonts w:eastAsiaTheme="minorEastAsia"/>
        </w:rPr>
        <w:tab/>
        <w:t>Many children benefit from a parent or adult mentor sitting nearby as they practice</w:t>
      </w:r>
      <w:r w:rsidR="009B19D9" w:rsidRPr="00527F0C">
        <w:rPr>
          <w:rFonts w:eastAsiaTheme="minorEastAsia"/>
        </w:rPr>
        <w:t>,</w:t>
      </w:r>
      <w:r w:rsidRPr="00527F0C">
        <w:rPr>
          <w:rFonts w:eastAsiaTheme="minorEastAsia"/>
        </w:rPr>
        <w:t xml:space="preserve"> help</w:t>
      </w:r>
      <w:r w:rsidR="009B19D9" w:rsidRPr="00527F0C">
        <w:rPr>
          <w:rFonts w:eastAsiaTheme="minorEastAsia"/>
        </w:rPr>
        <w:t>ing with the assignment, as needed, or simply encourag</w:t>
      </w:r>
      <w:r w:rsidR="00D710FD">
        <w:rPr>
          <w:rFonts w:eastAsiaTheme="minorEastAsia"/>
        </w:rPr>
        <w:t>ing their effort</w:t>
      </w:r>
      <w:r w:rsidR="009B19D9" w:rsidRPr="00527F0C">
        <w:rPr>
          <w:rFonts w:eastAsiaTheme="minorEastAsia"/>
        </w:rPr>
        <w:t>.</w:t>
      </w:r>
      <w:r w:rsidR="00B31B4F">
        <w:rPr>
          <w:rFonts w:eastAsiaTheme="minorEastAsia"/>
        </w:rPr>
        <w:t xml:space="preserve"> </w:t>
      </w:r>
      <w:r w:rsidR="00B31B4F" w:rsidRPr="00B31B4F">
        <w:rPr>
          <w:rFonts w:eastAsiaTheme="minorEastAsia"/>
        </w:rPr>
        <w:t xml:space="preserve">This is especially </w:t>
      </w:r>
      <w:r w:rsidR="00B31B4F">
        <w:rPr>
          <w:rFonts w:eastAsiaTheme="minorEastAsia"/>
        </w:rPr>
        <w:t>true</w:t>
      </w:r>
      <w:r w:rsidR="00B31B4F" w:rsidRPr="00B31B4F">
        <w:rPr>
          <w:rFonts w:eastAsiaTheme="minorEastAsia"/>
        </w:rPr>
        <w:t xml:space="preserve"> for </w:t>
      </w:r>
      <w:r w:rsidR="00B31B4F" w:rsidRPr="002D371D">
        <w:rPr>
          <w:rFonts w:eastAsia="Times"/>
        </w:rPr>
        <w:t>younger children and those just beginning lessons.</w:t>
      </w:r>
    </w:p>
    <w:p w14:paraId="68AFA0C0" w14:textId="34B6C7E8" w:rsidR="00660620" w:rsidRDefault="00660620">
      <w:pPr>
        <w:rPr>
          <w:rFonts w:eastAsia="Times"/>
        </w:rPr>
      </w:pPr>
      <w:r>
        <w:rPr>
          <w:rFonts w:eastAsia="Times"/>
        </w:rPr>
        <w:br w:type="page"/>
      </w:r>
    </w:p>
    <w:p w14:paraId="34DF3CC0" w14:textId="77777777" w:rsidR="00660620" w:rsidRDefault="00660620" w:rsidP="00660620">
      <w:pPr>
        <w:pStyle w:val="bdy"/>
        <w:ind w:left="4050"/>
        <w:rPr>
          <w:sz w:val="36"/>
          <w:szCs w:val="36"/>
        </w:rPr>
      </w:pPr>
      <w:r>
        <w:rPr>
          <w:noProof/>
        </w:rPr>
        <w:drawing>
          <wp:inline distT="0" distB="0" distL="0" distR="0" wp14:anchorId="05756DDD" wp14:editId="05046166">
            <wp:extent cx="1143839" cy="1026160"/>
            <wp:effectExtent l="0" t="0" r="0" b="0"/>
            <wp:docPr id="4" name="Picture 4" descr="Macintosh HD:Users:ann:Desktop:piano 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:Desktop:piano 3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21" cy="102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60B9" w14:textId="77777777" w:rsidR="00660620" w:rsidRDefault="00660620" w:rsidP="00660620">
      <w:pPr>
        <w:pStyle w:val="hd1"/>
        <w:jc w:val="center"/>
        <w:rPr>
          <w:sz w:val="36"/>
          <w:szCs w:val="36"/>
        </w:rPr>
      </w:pPr>
      <w:r w:rsidRPr="007F035C">
        <w:rPr>
          <w:sz w:val="36"/>
          <w:szCs w:val="36"/>
        </w:rPr>
        <w:t>Susanna Valleau Piano Studio</w:t>
      </w:r>
    </w:p>
    <w:p w14:paraId="3BCD8448" w14:textId="77777777" w:rsidR="00660620" w:rsidRPr="00157D32" w:rsidRDefault="00660620" w:rsidP="00660620">
      <w:pPr>
        <w:pStyle w:val="bdy"/>
      </w:pPr>
    </w:p>
    <w:p w14:paraId="5658875C" w14:textId="77777777" w:rsidR="00660620" w:rsidRPr="004710B0" w:rsidRDefault="00660620" w:rsidP="00660620">
      <w:pPr>
        <w:pStyle w:val="bdy"/>
        <w:pBdr>
          <w:top w:val="single" w:sz="4" w:space="1" w:color="auto"/>
        </w:pBdr>
        <w:ind w:right="18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Pr="009C771B">
        <w:rPr>
          <w:b/>
          <w:sz w:val="18"/>
          <w:szCs w:val="18"/>
        </w:rPr>
        <w:t>HOME</w:t>
      </w:r>
      <w:r>
        <w:rPr>
          <w:b/>
          <w:sz w:val="18"/>
          <w:szCs w:val="18"/>
        </w:rPr>
        <w:t xml:space="preserve">    /    </w:t>
      </w:r>
      <w:r w:rsidRPr="000902D4">
        <w:rPr>
          <w:b/>
          <w:color w:val="000090"/>
          <w:sz w:val="18"/>
          <w:szCs w:val="18"/>
          <w:bdr w:val="single" w:sz="4" w:space="0" w:color="auto"/>
        </w:rPr>
        <w:t>PIANO LESSONS</w:t>
      </w:r>
      <w:r>
        <w:rPr>
          <w:b/>
          <w:sz w:val="18"/>
          <w:szCs w:val="18"/>
        </w:rPr>
        <w:t xml:space="preserve">   /   ORGAN LESSONS   /   ACCOMPANIMENT   </w:t>
      </w:r>
      <w:r w:rsidRPr="004710B0">
        <w:rPr>
          <w:b/>
          <w:sz w:val="18"/>
          <w:szCs w:val="18"/>
        </w:rPr>
        <w:t xml:space="preserve">/ </w:t>
      </w:r>
      <w:r>
        <w:rPr>
          <w:b/>
          <w:sz w:val="18"/>
          <w:szCs w:val="18"/>
        </w:rPr>
        <w:t xml:space="preserve">   </w:t>
      </w:r>
      <w:r w:rsidRPr="004710B0">
        <w:rPr>
          <w:b/>
          <w:sz w:val="18"/>
          <w:szCs w:val="18"/>
        </w:rPr>
        <w:t>ABOUT SUSANNA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 xml:space="preserve"> / 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>CONTACT</w:t>
      </w:r>
    </w:p>
    <w:p w14:paraId="1D4DC005" w14:textId="77777777" w:rsidR="00660620" w:rsidRDefault="00660620" w:rsidP="00660620">
      <w:pPr>
        <w:pStyle w:val="hd2"/>
        <w:spacing w:before="0"/>
        <w:ind w:left="360"/>
        <w:rPr>
          <w:b w:val="0"/>
          <w:i/>
          <w:highlight w:val="yellow"/>
        </w:rPr>
      </w:pPr>
    </w:p>
    <w:p w14:paraId="4ACC535C" w14:textId="77777777" w:rsidR="00660620" w:rsidRPr="00527F0C" w:rsidRDefault="00660620" w:rsidP="00660620">
      <w:pPr>
        <w:pStyle w:val="hd2"/>
        <w:spacing w:before="0"/>
        <w:ind w:left="360"/>
        <w:rPr>
          <w:b w:val="0"/>
          <w:i/>
        </w:rPr>
      </w:pPr>
      <w:r w:rsidRPr="00527F0C">
        <w:rPr>
          <w:b w:val="0"/>
          <w:i/>
        </w:rPr>
        <w:t>Internal navigation</w:t>
      </w:r>
    </w:p>
    <w:p w14:paraId="1BA6DE92" w14:textId="77777777" w:rsidR="00660620" w:rsidRPr="00527F0C" w:rsidRDefault="00660620" w:rsidP="00660620">
      <w:pPr>
        <w:pStyle w:val="bdy2"/>
        <w:spacing w:after="60"/>
        <w:ind w:left="360"/>
        <w:rPr>
          <w:b/>
        </w:rPr>
      </w:pPr>
      <w:r w:rsidRPr="00527F0C">
        <w:rPr>
          <w:b/>
        </w:rPr>
        <w:t>Piano Lessons</w:t>
      </w:r>
    </w:p>
    <w:p w14:paraId="6BB53AF6" w14:textId="77777777" w:rsidR="00660620" w:rsidRDefault="00660620" w:rsidP="00660620">
      <w:pPr>
        <w:pStyle w:val="bdy2"/>
        <w:spacing w:after="0"/>
        <w:ind w:left="360" w:firstLine="360"/>
        <w:rPr>
          <w:b/>
        </w:rPr>
      </w:pPr>
      <w:r w:rsidRPr="00527F0C">
        <w:rPr>
          <w:b/>
        </w:rPr>
        <w:t>Schedule &amp; Rates</w:t>
      </w:r>
    </w:p>
    <w:p w14:paraId="14193CAE" w14:textId="2739A2A6" w:rsidR="00660620" w:rsidRPr="00527F0C" w:rsidRDefault="00660620" w:rsidP="00660620">
      <w:pPr>
        <w:pStyle w:val="bdy2"/>
        <w:spacing w:after="0"/>
        <w:ind w:left="360" w:firstLine="360"/>
        <w:rPr>
          <w:b/>
        </w:rPr>
      </w:pPr>
      <w:r>
        <w:rPr>
          <w:b/>
        </w:rPr>
        <w:t>Practice Tips</w:t>
      </w:r>
    </w:p>
    <w:p w14:paraId="22A3EADA" w14:textId="453AC3C6" w:rsidR="00660620" w:rsidRDefault="00660620" w:rsidP="000220E3">
      <w:pPr>
        <w:pStyle w:val="bdy2"/>
        <w:spacing w:after="0"/>
        <w:ind w:left="360" w:firstLine="360"/>
        <w:rPr>
          <w:b/>
          <w:color w:val="000090"/>
          <w:bdr w:val="single" w:sz="4" w:space="0" w:color="auto"/>
        </w:rPr>
      </w:pPr>
      <w:r>
        <w:rPr>
          <w:b/>
          <w:color w:val="000090"/>
          <w:bdr w:val="single" w:sz="4" w:space="0" w:color="auto"/>
        </w:rPr>
        <w:t>FAQS</w:t>
      </w:r>
    </w:p>
    <w:p w14:paraId="0D960B05" w14:textId="34066411" w:rsidR="000220E3" w:rsidRPr="00527F0C" w:rsidRDefault="000220E3" w:rsidP="00660620">
      <w:pPr>
        <w:pStyle w:val="bdy2"/>
        <w:ind w:left="360" w:firstLine="360"/>
        <w:rPr>
          <w:color w:val="000090"/>
        </w:rPr>
      </w:pPr>
      <w:r>
        <w:rPr>
          <w:b/>
        </w:rPr>
        <w:t>Testimonials</w:t>
      </w:r>
    </w:p>
    <w:p w14:paraId="2610D094" w14:textId="77777777" w:rsidR="00660620" w:rsidRDefault="00660620" w:rsidP="00660620">
      <w:pPr>
        <w:pStyle w:val="hd1"/>
      </w:pPr>
    </w:p>
    <w:p w14:paraId="59F45F4B" w14:textId="77777777" w:rsidR="00660620" w:rsidRDefault="00660620" w:rsidP="00660620">
      <w:pPr>
        <w:pStyle w:val="hd1"/>
      </w:pPr>
      <w:r>
        <w:t>FREQUENTLY ASKED QUESTIONS</w:t>
      </w:r>
    </w:p>
    <w:p w14:paraId="0EF8B80F" w14:textId="77777777" w:rsidR="00660620" w:rsidRPr="00621067" w:rsidRDefault="00660620" w:rsidP="00660620">
      <w:pPr>
        <w:pStyle w:val="hd2"/>
        <w:rPr>
          <w:rFonts w:ascii="Times" w:hAnsi="Times"/>
        </w:rPr>
      </w:pPr>
      <w:r w:rsidRPr="00621067">
        <w:t xml:space="preserve">Where </w:t>
      </w:r>
      <w:r>
        <w:t>is the studio</w:t>
      </w:r>
      <w:r w:rsidRPr="00621067">
        <w:t xml:space="preserve"> located?</w:t>
      </w:r>
    </w:p>
    <w:p w14:paraId="76B9DBEE" w14:textId="77777777" w:rsidR="00660620" w:rsidRPr="00621067" w:rsidRDefault="00660620" w:rsidP="00660620">
      <w:pPr>
        <w:pStyle w:val="bdy"/>
        <w:rPr>
          <w:rFonts w:ascii="Times" w:eastAsiaTheme="minorEastAsia" w:hAnsi="Times"/>
        </w:rPr>
      </w:pPr>
      <w:r>
        <w:rPr>
          <w:rFonts w:eastAsiaTheme="minorEastAsia"/>
        </w:rPr>
        <w:t>In Susanna Valleau’s home in the</w:t>
      </w:r>
      <w:r w:rsidRPr="00621067">
        <w:rPr>
          <w:rFonts w:eastAsiaTheme="minorEastAsia"/>
        </w:rPr>
        <w:t xml:space="preserve"> Roosevelt neighborhood</w:t>
      </w:r>
      <w:r>
        <w:rPr>
          <w:rFonts w:eastAsiaTheme="minorEastAsia"/>
        </w:rPr>
        <w:t xml:space="preserve"> of Seattle</w:t>
      </w:r>
      <w:r w:rsidRPr="00621067">
        <w:rPr>
          <w:rFonts w:eastAsiaTheme="minorEastAsia"/>
        </w:rPr>
        <w:t xml:space="preserve">, just south of </w:t>
      </w:r>
      <w:r>
        <w:rPr>
          <w:rFonts w:eastAsiaTheme="minorEastAsia"/>
        </w:rPr>
        <w:t>Roosevelt High S</w:t>
      </w:r>
      <w:r w:rsidRPr="00621067">
        <w:rPr>
          <w:rFonts w:eastAsiaTheme="minorEastAsia"/>
        </w:rPr>
        <w:t>chool.</w:t>
      </w:r>
    </w:p>
    <w:p w14:paraId="53373A69" w14:textId="77777777" w:rsidR="00660620" w:rsidRPr="00621067" w:rsidRDefault="00660620" w:rsidP="00660620">
      <w:pPr>
        <w:pStyle w:val="hd2"/>
        <w:rPr>
          <w:rFonts w:ascii="Times" w:hAnsi="Times"/>
        </w:rPr>
      </w:pPr>
      <w:r w:rsidRPr="00621067">
        <w:t>How do I get started?</w:t>
      </w:r>
    </w:p>
    <w:p w14:paraId="08C8BF37" w14:textId="1E831A74" w:rsidR="00660620" w:rsidRPr="008657A6" w:rsidRDefault="00BC244F" w:rsidP="00660620">
      <w:r>
        <w:rPr>
          <w:rFonts w:eastAsiaTheme="minorEastAsia"/>
        </w:rPr>
        <w:t>C</w:t>
      </w:r>
      <w:r w:rsidR="0079116C">
        <w:rPr>
          <w:rFonts w:eastAsiaTheme="minorEastAsia"/>
        </w:rPr>
        <w:t>ontact</w:t>
      </w:r>
      <w:r w:rsidR="00660620">
        <w:rPr>
          <w:rFonts w:eastAsiaTheme="minorEastAsia"/>
        </w:rPr>
        <w:t xml:space="preserve"> us to arrange</w:t>
      </w:r>
      <w:r w:rsidR="0079116C">
        <w:rPr>
          <w:rFonts w:eastAsiaTheme="minorEastAsia"/>
        </w:rPr>
        <w:t xml:space="preserve"> for</w:t>
      </w:r>
      <w:r w:rsidR="00660620">
        <w:rPr>
          <w:rFonts w:eastAsiaTheme="minorEastAsia"/>
        </w:rPr>
        <w:t xml:space="preserve"> a free</w:t>
      </w:r>
      <w:r w:rsidR="00660620" w:rsidRPr="00621067">
        <w:rPr>
          <w:rFonts w:eastAsiaTheme="minorEastAsia"/>
        </w:rPr>
        <w:t xml:space="preserve"> trial lesson </w:t>
      </w:r>
      <w:r w:rsidR="00660620">
        <w:rPr>
          <w:rFonts w:eastAsiaTheme="minorEastAsia"/>
        </w:rPr>
        <w:t>for you or your child</w:t>
      </w:r>
      <w:r w:rsidR="00660620" w:rsidRPr="00621067">
        <w:rPr>
          <w:rFonts w:eastAsiaTheme="minorEastAsia"/>
        </w:rPr>
        <w:t xml:space="preserve">. </w:t>
      </w:r>
      <w:r w:rsidR="00660620">
        <w:rPr>
          <w:rFonts w:eastAsiaTheme="minorEastAsia"/>
        </w:rPr>
        <w:t>It’s</w:t>
      </w:r>
      <w:r w:rsidR="00660620" w:rsidRPr="00621067">
        <w:rPr>
          <w:rFonts w:eastAsiaTheme="minorEastAsia"/>
        </w:rPr>
        <w:t xml:space="preserve"> a great opportunity</w:t>
      </w:r>
      <w:r w:rsidR="00660620">
        <w:rPr>
          <w:rFonts w:eastAsiaTheme="minorEastAsia"/>
        </w:rPr>
        <w:t xml:space="preserve"> for us to meet each other</w:t>
      </w:r>
      <w:r w:rsidR="00984F2B">
        <w:rPr>
          <w:rFonts w:eastAsiaTheme="minorEastAsia"/>
        </w:rPr>
        <w:t>,</w:t>
      </w:r>
      <w:r w:rsidR="00660620">
        <w:rPr>
          <w:rFonts w:eastAsiaTheme="minorEastAsia"/>
        </w:rPr>
        <w:t xml:space="preserve"> work together, </w:t>
      </w:r>
      <w:r w:rsidR="00660620" w:rsidRPr="00621067">
        <w:rPr>
          <w:rFonts w:eastAsiaTheme="minorEastAsia"/>
        </w:rPr>
        <w:t xml:space="preserve">and decide if </w:t>
      </w:r>
      <w:r>
        <w:rPr>
          <w:rFonts w:eastAsiaTheme="minorEastAsia"/>
        </w:rPr>
        <w:t>we're</w:t>
      </w:r>
      <w:r w:rsidR="00660620" w:rsidRPr="00621067">
        <w:rPr>
          <w:rFonts w:eastAsiaTheme="minorEastAsia"/>
        </w:rPr>
        <w:t xml:space="preserve"> a good fit.</w:t>
      </w:r>
      <w:r w:rsidR="00660620">
        <w:rPr>
          <w:rFonts w:eastAsiaTheme="minorEastAsia"/>
        </w:rPr>
        <w:t xml:space="preserve"> </w:t>
      </w:r>
      <w:r w:rsidR="00660620">
        <w:t xml:space="preserve">Please call 206.486.2801 or email </w:t>
      </w:r>
      <w:hyperlink r:id="rId15" w:history="1">
        <w:r w:rsidR="00660620" w:rsidRPr="00524ED0">
          <w:rPr>
            <w:rStyle w:val="Hyperlink"/>
          </w:rPr>
          <w:t>susanna.valleau@gmail.com</w:t>
        </w:r>
      </w:hyperlink>
      <w:r w:rsidR="00660620">
        <w:t>.</w:t>
      </w:r>
    </w:p>
    <w:p w14:paraId="185C5821" w14:textId="77777777" w:rsidR="00660620" w:rsidRPr="00621067" w:rsidRDefault="00660620" w:rsidP="00660620">
      <w:pPr>
        <w:pStyle w:val="hd2"/>
        <w:rPr>
          <w:rFonts w:ascii="Times" w:hAnsi="Times"/>
        </w:rPr>
      </w:pPr>
      <w:r w:rsidRPr="00621067">
        <w:t>What if I have to miss a lesson?</w:t>
      </w:r>
    </w:p>
    <w:p w14:paraId="29ADB7D7" w14:textId="12241D63" w:rsidR="00660620" w:rsidRDefault="00660620" w:rsidP="00660620">
      <w:pPr>
        <w:spacing w:after="120"/>
      </w:pPr>
      <w:r>
        <w:t xml:space="preserve">Students who cancel their lesson at least 24 hours in advance are put on a waiting list for a make-up lesson. Make-ups are scheduled in the </w:t>
      </w:r>
      <w:r w:rsidR="00984F2B">
        <w:t>order that cancellations occur</w:t>
      </w:r>
      <w:r>
        <w:t>. Unfortunately, we can’t offer make-up lessons with less than 24 hours notice.</w:t>
      </w:r>
    </w:p>
    <w:p w14:paraId="08728262" w14:textId="77777777" w:rsidR="00660620" w:rsidRDefault="00660620" w:rsidP="00660620">
      <w:pPr>
        <w:pStyle w:val="hd2"/>
      </w:pPr>
      <w:r>
        <w:t>What’s the time commitment for practicing?</w:t>
      </w:r>
    </w:p>
    <w:p w14:paraId="631FE72C" w14:textId="79C84170" w:rsidR="00660620" w:rsidRDefault="00660620" w:rsidP="00660620">
      <w:pPr>
        <w:pStyle w:val="bdy"/>
        <w:rPr>
          <w:rFonts w:eastAsiaTheme="minorEastAsia"/>
          <w:i/>
        </w:rPr>
      </w:pPr>
      <w:r w:rsidRPr="00527F0C">
        <w:rPr>
          <w:rFonts w:eastAsiaTheme="minorEastAsia"/>
        </w:rPr>
        <w:t>For most students — adult and older children alike — practice sessions should run t</w:t>
      </w:r>
      <w:r>
        <w:rPr>
          <w:rFonts w:eastAsiaTheme="minorEastAsia"/>
        </w:rPr>
        <w:t xml:space="preserve">he length of their lesson time: </w:t>
      </w:r>
      <w:r w:rsidRPr="00527F0C">
        <w:rPr>
          <w:rFonts w:eastAsiaTheme="minorEastAsia"/>
        </w:rPr>
        <w:t xml:space="preserve">30 minutes if the </w:t>
      </w:r>
      <w:r w:rsidR="00984F2B">
        <w:rPr>
          <w:rFonts w:eastAsiaTheme="minorEastAsia"/>
        </w:rPr>
        <w:t>lessons are</w:t>
      </w:r>
      <w:r w:rsidRPr="00527F0C">
        <w:rPr>
          <w:rFonts w:eastAsiaTheme="minorEastAsia"/>
        </w:rPr>
        <w:t xml:space="preserve"> 30 minutes, 45 minutes for 45-minute lessons</w:t>
      </w:r>
      <w:r w:rsidR="00BC244F">
        <w:rPr>
          <w:rFonts w:eastAsiaTheme="minorEastAsia"/>
        </w:rPr>
        <w:t xml:space="preserve">; shorter sessions are better for younger children </w:t>
      </w:r>
      <w:r>
        <w:rPr>
          <w:rFonts w:eastAsiaTheme="minorEastAsia"/>
        </w:rPr>
        <w:t xml:space="preserve">For additional guidelines, see </w:t>
      </w:r>
      <w:r w:rsidRPr="00755ADB">
        <w:rPr>
          <w:rFonts w:eastAsiaTheme="minorEastAsia"/>
          <w:b/>
          <w:color w:val="000090"/>
          <w:u w:val="single"/>
        </w:rPr>
        <w:t>Practice Tips</w:t>
      </w:r>
      <w:r>
        <w:rPr>
          <w:rFonts w:eastAsiaTheme="minorEastAsia"/>
        </w:rPr>
        <w:t xml:space="preserve">. </w:t>
      </w:r>
      <w:r w:rsidRPr="00755ADB">
        <w:rPr>
          <w:rFonts w:eastAsiaTheme="minorEastAsia"/>
          <w:i/>
          <w:highlight w:val="yellow"/>
        </w:rPr>
        <w:t>Link to Practice T</w:t>
      </w:r>
      <w:r w:rsidR="00BC244F">
        <w:rPr>
          <w:rFonts w:eastAsiaTheme="minorEastAsia"/>
          <w:i/>
          <w:highlight w:val="yellow"/>
        </w:rPr>
        <w:t>ips in the Piano Lessons section (</w:t>
      </w:r>
      <w:r w:rsidR="00BC244F" w:rsidRPr="00BC244F">
        <w:rPr>
          <w:rFonts w:eastAsiaTheme="minorEastAsia"/>
          <w:i/>
          <w:highlight w:val="yellow"/>
        </w:rPr>
        <w:t>pg 5 above)</w:t>
      </w:r>
    </w:p>
    <w:p w14:paraId="58C90831" w14:textId="334C18EE" w:rsidR="000220E3" w:rsidRDefault="000220E3">
      <w:pPr>
        <w:rPr>
          <w:rFonts w:eastAsiaTheme="minorEastAsia"/>
          <w:i/>
          <w:highlight w:val="yellow"/>
        </w:rPr>
      </w:pPr>
      <w:r>
        <w:rPr>
          <w:rFonts w:eastAsiaTheme="minorEastAsia"/>
          <w:i/>
          <w:highlight w:val="yellow"/>
        </w:rPr>
        <w:br w:type="page"/>
      </w:r>
    </w:p>
    <w:p w14:paraId="4E79953A" w14:textId="77777777" w:rsidR="000220E3" w:rsidRDefault="000220E3" w:rsidP="000220E3">
      <w:pPr>
        <w:pStyle w:val="bdy"/>
        <w:ind w:left="4050"/>
        <w:rPr>
          <w:sz w:val="36"/>
          <w:szCs w:val="36"/>
        </w:rPr>
      </w:pPr>
      <w:r>
        <w:rPr>
          <w:noProof/>
        </w:rPr>
        <w:drawing>
          <wp:inline distT="0" distB="0" distL="0" distR="0" wp14:anchorId="2E9FB3A8" wp14:editId="3FBBF0F3">
            <wp:extent cx="1143839" cy="1026160"/>
            <wp:effectExtent l="0" t="0" r="0" b="0"/>
            <wp:docPr id="1" name="Picture 1" descr="Macintosh HD:Users:ann:Desktop:piano 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:Desktop:piano 3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21" cy="102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B01B" w14:textId="77777777" w:rsidR="000220E3" w:rsidRDefault="000220E3" w:rsidP="000220E3">
      <w:pPr>
        <w:pStyle w:val="hd1"/>
        <w:jc w:val="center"/>
        <w:rPr>
          <w:sz w:val="36"/>
          <w:szCs w:val="36"/>
        </w:rPr>
      </w:pPr>
      <w:r w:rsidRPr="007F035C">
        <w:rPr>
          <w:sz w:val="36"/>
          <w:szCs w:val="36"/>
        </w:rPr>
        <w:t>Susanna Valleau Piano Studio</w:t>
      </w:r>
    </w:p>
    <w:p w14:paraId="3096D413" w14:textId="77777777" w:rsidR="000220E3" w:rsidRPr="00157D32" w:rsidRDefault="000220E3" w:rsidP="000220E3">
      <w:pPr>
        <w:pStyle w:val="bdy"/>
      </w:pPr>
    </w:p>
    <w:p w14:paraId="2552B5B2" w14:textId="77777777" w:rsidR="000220E3" w:rsidRPr="004710B0" w:rsidRDefault="000220E3" w:rsidP="000220E3">
      <w:pPr>
        <w:pStyle w:val="bdy"/>
        <w:pBdr>
          <w:top w:val="single" w:sz="4" w:space="1" w:color="auto"/>
        </w:pBdr>
        <w:ind w:right="18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Pr="009C771B">
        <w:rPr>
          <w:b/>
          <w:sz w:val="18"/>
          <w:szCs w:val="18"/>
        </w:rPr>
        <w:t>HOME</w:t>
      </w:r>
      <w:r>
        <w:rPr>
          <w:b/>
          <w:sz w:val="18"/>
          <w:szCs w:val="18"/>
        </w:rPr>
        <w:t xml:space="preserve">    /    </w:t>
      </w:r>
      <w:r w:rsidRPr="000902D4">
        <w:rPr>
          <w:b/>
          <w:color w:val="000090"/>
          <w:sz w:val="18"/>
          <w:szCs w:val="18"/>
          <w:bdr w:val="single" w:sz="4" w:space="0" w:color="auto"/>
        </w:rPr>
        <w:t>PIANO LESSONS</w:t>
      </w:r>
      <w:r>
        <w:rPr>
          <w:b/>
          <w:sz w:val="18"/>
          <w:szCs w:val="18"/>
        </w:rPr>
        <w:t xml:space="preserve">   /   ORGAN LESSONS   /   ACCOMPANIMENT   </w:t>
      </w:r>
      <w:r w:rsidRPr="004710B0">
        <w:rPr>
          <w:b/>
          <w:sz w:val="18"/>
          <w:szCs w:val="18"/>
        </w:rPr>
        <w:t xml:space="preserve">/ </w:t>
      </w:r>
      <w:r>
        <w:rPr>
          <w:b/>
          <w:sz w:val="18"/>
          <w:szCs w:val="18"/>
        </w:rPr>
        <w:t xml:space="preserve">   </w:t>
      </w:r>
      <w:r w:rsidRPr="004710B0">
        <w:rPr>
          <w:b/>
          <w:sz w:val="18"/>
          <w:szCs w:val="18"/>
        </w:rPr>
        <w:t>ABOUT SUSANNA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 xml:space="preserve"> / 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>CONTACT</w:t>
      </w:r>
    </w:p>
    <w:p w14:paraId="71112A81" w14:textId="77777777" w:rsidR="000220E3" w:rsidRDefault="000220E3" w:rsidP="000220E3">
      <w:pPr>
        <w:pStyle w:val="hd2"/>
        <w:spacing w:before="0"/>
        <w:ind w:left="360"/>
        <w:rPr>
          <w:b w:val="0"/>
          <w:i/>
          <w:highlight w:val="yellow"/>
        </w:rPr>
      </w:pPr>
    </w:p>
    <w:p w14:paraId="3A988396" w14:textId="77777777" w:rsidR="000220E3" w:rsidRPr="00527F0C" w:rsidRDefault="000220E3" w:rsidP="000220E3">
      <w:pPr>
        <w:pStyle w:val="hd2"/>
        <w:spacing w:before="0"/>
        <w:ind w:left="360"/>
        <w:rPr>
          <w:b w:val="0"/>
          <w:i/>
        </w:rPr>
      </w:pPr>
      <w:r w:rsidRPr="00527F0C">
        <w:rPr>
          <w:b w:val="0"/>
          <w:i/>
        </w:rPr>
        <w:t>Internal navigation</w:t>
      </w:r>
    </w:p>
    <w:p w14:paraId="07FCDA8D" w14:textId="77777777" w:rsidR="000220E3" w:rsidRPr="00527F0C" w:rsidRDefault="000220E3" w:rsidP="000220E3">
      <w:pPr>
        <w:pStyle w:val="bdy2"/>
        <w:spacing w:after="60"/>
        <w:ind w:left="360"/>
        <w:rPr>
          <w:b/>
        </w:rPr>
      </w:pPr>
      <w:r w:rsidRPr="00527F0C">
        <w:rPr>
          <w:b/>
        </w:rPr>
        <w:t>Piano Lessons</w:t>
      </w:r>
    </w:p>
    <w:p w14:paraId="0A590A86" w14:textId="77777777" w:rsidR="000220E3" w:rsidRDefault="000220E3" w:rsidP="000220E3">
      <w:pPr>
        <w:pStyle w:val="bdy2"/>
        <w:spacing w:after="0"/>
        <w:ind w:left="360" w:firstLine="360"/>
        <w:rPr>
          <w:b/>
        </w:rPr>
      </w:pPr>
      <w:r w:rsidRPr="00527F0C">
        <w:rPr>
          <w:b/>
        </w:rPr>
        <w:t>Schedule &amp; Rates</w:t>
      </w:r>
    </w:p>
    <w:p w14:paraId="14F56C1B" w14:textId="77777777" w:rsidR="000220E3" w:rsidRPr="00527F0C" w:rsidRDefault="000220E3" w:rsidP="000220E3">
      <w:pPr>
        <w:pStyle w:val="bdy2"/>
        <w:spacing w:after="0"/>
        <w:ind w:left="360" w:firstLine="360"/>
        <w:rPr>
          <w:b/>
        </w:rPr>
      </w:pPr>
      <w:r>
        <w:rPr>
          <w:b/>
        </w:rPr>
        <w:t>Practice Tips</w:t>
      </w:r>
    </w:p>
    <w:p w14:paraId="26410ED8" w14:textId="0BEB73EF" w:rsidR="000220E3" w:rsidRPr="001724EE" w:rsidRDefault="000220E3" w:rsidP="000220E3">
      <w:pPr>
        <w:pStyle w:val="bdy2"/>
        <w:spacing w:after="0"/>
        <w:ind w:left="360" w:firstLine="360"/>
        <w:rPr>
          <w:b/>
          <w:bdr w:val="single" w:sz="4" w:space="0" w:color="auto"/>
        </w:rPr>
      </w:pPr>
      <w:r w:rsidRPr="001724EE">
        <w:rPr>
          <w:b/>
        </w:rPr>
        <w:t>FAQ</w:t>
      </w:r>
      <w:r w:rsidR="001724EE">
        <w:rPr>
          <w:b/>
        </w:rPr>
        <w:t xml:space="preserve">S </w:t>
      </w:r>
    </w:p>
    <w:p w14:paraId="28E32F70" w14:textId="71EC6E6D" w:rsidR="000220E3" w:rsidRPr="00527F0C" w:rsidRDefault="000220E3" w:rsidP="000220E3">
      <w:pPr>
        <w:pStyle w:val="bdy2"/>
        <w:ind w:left="360" w:firstLine="360"/>
        <w:rPr>
          <w:color w:val="000090"/>
        </w:rPr>
      </w:pPr>
      <w:r w:rsidRPr="001724EE">
        <w:rPr>
          <w:b/>
          <w:color w:val="000090"/>
          <w:bdr w:val="single" w:sz="18" w:space="0" w:color="auto"/>
        </w:rPr>
        <w:t>Testimonia</w:t>
      </w:r>
      <w:r w:rsidR="001724EE">
        <w:rPr>
          <w:b/>
          <w:color w:val="000090"/>
          <w:bdr w:val="single" w:sz="18" w:space="0" w:color="auto"/>
        </w:rPr>
        <w:t>ls</w:t>
      </w:r>
    </w:p>
    <w:p w14:paraId="09652B72" w14:textId="77777777" w:rsidR="000220E3" w:rsidRPr="00660620" w:rsidRDefault="000220E3" w:rsidP="00660620">
      <w:pPr>
        <w:pStyle w:val="bdy"/>
        <w:rPr>
          <w:rFonts w:eastAsiaTheme="minorEastAsia"/>
        </w:rPr>
      </w:pPr>
    </w:p>
    <w:p w14:paraId="3CB837CC" w14:textId="77777777" w:rsidR="000916C7" w:rsidRPr="000916C7" w:rsidRDefault="000916C7" w:rsidP="000916C7">
      <w:pPr>
        <w:pStyle w:val="bl"/>
        <w:rPr>
          <w:rFonts w:eastAsiaTheme="minorEastAsia"/>
          <w:color w:val="000000"/>
          <w:sz w:val="22"/>
          <w:szCs w:val="22"/>
        </w:rPr>
      </w:pPr>
    </w:p>
    <w:p w14:paraId="02417424" w14:textId="29939FCD" w:rsidR="000916C7" w:rsidRPr="0027069E" w:rsidRDefault="001724EE" w:rsidP="000916C7">
      <w:pPr>
        <w:pStyle w:val="bl"/>
        <w:rPr>
          <w:i/>
        </w:rPr>
      </w:pPr>
      <w:r w:rsidRPr="0027069E">
        <w:rPr>
          <w:i/>
          <w:highlight w:val="yellow"/>
        </w:rPr>
        <w:t>This page links to the same Testimonial page that is under About.</w:t>
      </w:r>
    </w:p>
    <w:p w14:paraId="24113331" w14:textId="77777777" w:rsidR="006F20EC" w:rsidRDefault="006F20EC">
      <w:r>
        <w:br w:type="page"/>
      </w:r>
    </w:p>
    <w:p w14:paraId="42E5956D" w14:textId="77777777" w:rsidR="003D5665" w:rsidRDefault="003D5665" w:rsidP="003D5665">
      <w:pPr>
        <w:pStyle w:val="hd1"/>
        <w:jc w:val="center"/>
        <w:rPr>
          <w:sz w:val="36"/>
          <w:szCs w:val="36"/>
        </w:rPr>
      </w:pPr>
      <w:r>
        <w:drawing>
          <wp:inline distT="0" distB="0" distL="0" distR="0" wp14:anchorId="16A35C89" wp14:editId="1421C00D">
            <wp:extent cx="1143839" cy="1026160"/>
            <wp:effectExtent l="0" t="0" r="0" b="0"/>
            <wp:docPr id="28" name="Picture 28" descr="Macintosh HD:Users:ann:Desktop:piano 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:Desktop:piano 3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21" cy="102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5108" w14:textId="77777777" w:rsidR="003D5665" w:rsidRPr="006C6E03" w:rsidRDefault="003D5665" w:rsidP="003D5665">
      <w:pPr>
        <w:pStyle w:val="hd1"/>
        <w:jc w:val="center"/>
        <w:rPr>
          <w:sz w:val="36"/>
          <w:szCs w:val="36"/>
        </w:rPr>
      </w:pPr>
      <w:r w:rsidRPr="007F035C">
        <w:rPr>
          <w:sz w:val="36"/>
          <w:szCs w:val="36"/>
        </w:rPr>
        <w:t>Susanna Valleau Piano Studio</w:t>
      </w:r>
    </w:p>
    <w:p w14:paraId="7A0BA952" w14:textId="77777777" w:rsidR="003D5665" w:rsidRDefault="003D5665" w:rsidP="006F20EC">
      <w:pPr>
        <w:pStyle w:val="bdy"/>
        <w:ind w:right="-270"/>
        <w:rPr>
          <w:b/>
          <w:sz w:val="18"/>
          <w:szCs w:val="18"/>
        </w:rPr>
      </w:pPr>
    </w:p>
    <w:p w14:paraId="2C6BB417" w14:textId="77777777" w:rsidR="009C771B" w:rsidRPr="004710B0" w:rsidRDefault="009C771B" w:rsidP="009C771B">
      <w:pPr>
        <w:pStyle w:val="bdy"/>
        <w:pBdr>
          <w:top w:val="single" w:sz="4" w:space="1" w:color="auto"/>
        </w:pBdr>
        <w:ind w:right="18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Pr="009C771B">
        <w:rPr>
          <w:b/>
          <w:sz w:val="18"/>
          <w:szCs w:val="18"/>
        </w:rPr>
        <w:t>HOME</w:t>
      </w:r>
      <w:r>
        <w:rPr>
          <w:b/>
          <w:sz w:val="18"/>
          <w:szCs w:val="18"/>
        </w:rPr>
        <w:t xml:space="preserve">    /    PIANO LESSONS   /   </w:t>
      </w:r>
      <w:r w:rsidRPr="000902D4">
        <w:rPr>
          <w:b/>
          <w:color w:val="000090"/>
          <w:sz w:val="18"/>
          <w:szCs w:val="18"/>
          <w:bdr w:val="single" w:sz="4" w:space="0" w:color="auto"/>
        </w:rPr>
        <w:t>ORGAN LESSONS</w:t>
      </w:r>
      <w:r>
        <w:rPr>
          <w:b/>
          <w:sz w:val="18"/>
          <w:szCs w:val="18"/>
        </w:rPr>
        <w:t xml:space="preserve">   /   ACCOMPANIMENT   </w:t>
      </w:r>
      <w:r w:rsidRPr="004710B0">
        <w:rPr>
          <w:b/>
          <w:sz w:val="18"/>
          <w:szCs w:val="18"/>
        </w:rPr>
        <w:t xml:space="preserve">/ </w:t>
      </w:r>
      <w:r>
        <w:rPr>
          <w:b/>
          <w:sz w:val="18"/>
          <w:szCs w:val="18"/>
        </w:rPr>
        <w:t xml:space="preserve">   </w:t>
      </w:r>
      <w:r w:rsidRPr="004710B0">
        <w:rPr>
          <w:b/>
          <w:sz w:val="18"/>
          <w:szCs w:val="18"/>
        </w:rPr>
        <w:t>ABOUT SUSANNA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 xml:space="preserve"> / 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>CONTACT</w:t>
      </w:r>
    </w:p>
    <w:p w14:paraId="3AE88F3A" w14:textId="77777777" w:rsidR="00EB70FC" w:rsidRPr="000729E9" w:rsidRDefault="00EB70FC" w:rsidP="00EB70FC">
      <w:pPr>
        <w:pStyle w:val="bdy"/>
        <w:rPr>
          <w:i/>
        </w:rPr>
      </w:pPr>
      <w:r w:rsidRPr="000729E9">
        <w:rPr>
          <w:i/>
          <w:highlight w:val="yellow"/>
        </w:rPr>
        <w:t>When folks click "</w:t>
      </w:r>
      <w:r>
        <w:rPr>
          <w:i/>
          <w:highlight w:val="yellow"/>
        </w:rPr>
        <w:t>ORGAN LESSONS"</w:t>
      </w:r>
      <w:r w:rsidRPr="000729E9">
        <w:rPr>
          <w:i/>
          <w:highlight w:val="yellow"/>
        </w:rPr>
        <w:t xml:space="preserve"> on the </w:t>
      </w:r>
      <w:r>
        <w:rPr>
          <w:i/>
          <w:highlight w:val="yellow"/>
        </w:rPr>
        <w:t>top navigatio</w:t>
      </w:r>
      <w:r w:rsidRPr="000729E9">
        <w:rPr>
          <w:i/>
          <w:highlight w:val="yellow"/>
        </w:rPr>
        <w:t>n</w:t>
      </w:r>
      <w:r>
        <w:rPr>
          <w:i/>
          <w:highlight w:val="yellow"/>
        </w:rPr>
        <w:t xml:space="preserve"> bar, they come here.</w:t>
      </w:r>
    </w:p>
    <w:p w14:paraId="06CB78BE" w14:textId="77777777" w:rsidR="006F20EC" w:rsidRPr="000729E9" w:rsidRDefault="006F20EC" w:rsidP="006F20EC">
      <w:pPr>
        <w:pStyle w:val="bl"/>
      </w:pPr>
    </w:p>
    <w:p w14:paraId="46E3CE3D" w14:textId="77777777" w:rsidR="00F515BE" w:rsidRDefault="006F20EC" w:rsidP="006F20EC">
      <w:pPr>
        <w:pStyle w:val="hd1"/>
      </w:pPr>
      <w:r>
        <w:t>ORGAN LESSONS</w:t>
      </w:r>
    </w:p>
    <w:p w14:paraId="2C6BE35C" w14:textId="77777777" w:rsidR="006613B5" w:rsidRPr="008342BF" w:rsidRDefault="006613B5" w:rsidP="009B19D9">
      <w:pPr>
        <w:pStyle w:val="hd1"/>
        <w:spacing w:before="240"/>
        <w:ind w:left="360"/>
        <w:rPr>
          <w:color w:val="auto"/>
          <w:sz w:val="20"/>
        </w:rPr>
      </w:pPr>
      <w:r w:rsidRPr="008342BF">
        <w:rPr>
          <w:color w:val="auto"/>
          <w:sz w:val="36"/>
          <w:szCs w:val="36"/>
          <w:bdr w:val="single" w:sz="4" w:space="0" w:color="auto"/>
        </w:rPr>
        <w:t>Photo</w:t>
      </w:r>
      <w:r>
        <w:rPr>
          <w:color w:val="auto"/>
          <w:sz w:val="36"/>
          <w:szCs w:val="36"/>
          <w:bdr w:val="single" w:sz="4" w:space="0" w:color="auto"/>
        </w:rPr>
        <w:t xml:space="preserve"> </w:t>
      </w:r>
      <w:r>
        <w:rPr>
          <w:color w:val="auto"/>
          <w:sz w:val="20"/>
          <w:bdr w:val="single" w:sz="4" w:space="0" w:color="auto"/>
        </w:rPr>
        <w:t>of Suzy at organ</w:t>
      </w:r>
    </w:p>
    <w:p w14:paraId="41FE1B29" w14:textId="77777777" w:rsidR="00585161" w:rsidRDefault="00585161" w:rsidP="006F20EC">
      <w:pPr>
        <w:pStyle w:val="bdy"/>
      </w:pPr>
    </w:p>
    <w:p w14:paraId="4C64CC76" w14:textId="6D26D9B0" w:rsidR="00E638F3" w:rsidRDefault="00847880" w:rsidP="006F20EC">
      <w:pPr>
        <w:pStyle w:val="bdy"/>
      </w:pPr>
      <w:r>
        <w:t>Susanna</w:t>
      </w:r>
      <w:r w:rsidR="00D37E66">
        <w:t xml:space="preserve"> Valleau</w:t>
      </w:r>
      <w:r>
        <w:t xml:space="preserve"> is a classically trained </w:t>
      </w:r>
      <w:r w:rsidR="00E638F3">
        <w:t>and practicing organist. In addition to piano lessons, she teaches organ</w:t>
      </w:r>
      <w:r w:rsidR="00585161">
        <w:t xml:space="preserve"> </w:t>
      </w:r>
      <w:r w:rsidR="00E638F3">
        <w:t>and has access to several</w:t>
      </w:r>
      <w:r w:rsidR="00585161">
        <w:t xml:space="preserve"> organs </w:t>
      </w:r>
      <w:r w:rsidR="00E638F3">
        <w:t>in the Seattle area</w:t>
      </w:r>
      <w:r w:rsidR="00A935F6">
        <w:t xml:space="preserve"> for lessons</w:t>
      </w:r>
      <w:r w:rsidR="00E638F3">
        <w:t>.</w:t>
      </w:r>
    </w:p>
    <w:p w14:paraId="5204992B" w14:textId="77777777" w:rsidR="00585161" w:rsidRDefault="00585161" w:rsidP="006F20EC">
      <w:pPr>
        <w:pStyle w:val="bdy"/>
      </w:pPr>
      <w:r>
        <w:t>If you are interested in learning</w:t>
      </w:r>
      <w:r w:rsidR="00847880">
        <w:t xml:space="preserve"> </w:t>
      </w:r>
      <w:r w:rsidR="00D37E66">
        <w:t xml:space="preserve">to </w:t>
      </w:r>
      <w:r w:rsidR="00847880">
        <w:t>play</w:t>
      </w:r>
      <w:r>
        <w:t xml:space="preserve"> the organ, please contact her:</w:t>
      </w:r>
    </w:p>
    <w:p w14:paraId="1574D958" w14:textId="3EAB8BE2" w:rsidR="00585161" w:rsidRPr="007B5B28" w:rsidRDefault="00585161" w:rsidP="007B5B28">
      <w:r w:rsidRPr="007B5B28">
        <w:rPr>
          <w:b/>
        </w:rPr>
        <w:t>Phone</w:t>
      </w:r>
      <w:r w:rsidRPr="007B5B28">
        <w:t xml:space="preserve">: </w:t>
      </w:r>
      <w:r w:rsidR="007B5B28" w:rsidRPr="007B5B28">
        <w:rPr>
          <w:rFonts w:eastAsia="Times"/>
        </w:rPr>
        <w:t>206-486-2801</w:t>
      </w:r>
    </w:p>
    <w:p w14:paraId="5DE8CD7A" w14:textId="77777777" w:rsidR="002C55A4" w:rsidRDefault="00585161" w:rsidP="006F20EC">
      <w:pPr>
        <w:pStyle w:val="bdy"/>
        <w:rPr>
          <w:u w:val="single"/>
        </w:rPr>
      </w:pPr>
      <w:r w:rsidRPr="00585161">
        <w:rPr>
          <w:b/>
        </w:rPr>
        <w:t>Email</w:t>
      </w:r>
      <w:r>
        <w:t xml:space="preserve">: </w:t>
      </w:r>
      <w:hyperlink r:id="rId16" w:history="1">
        <w:r w:rsidRPr="001E219A">
          <w:rPr>
            <w:rStyle w:val="Hyperlink"/>
          </w:rPr>
          <w:t>SusannaValleau@gmail.com</w:t>
        </w:r>
      </w:hyperlink>
      <w:r>
        <w:rPr>
          <w:u w:val="single"/>
        </w:rPr>
        <w:t xml:space="preserve"> </w:t>
      </w:r>
    </w:p>
    <w:p w14:paraId="3EC2CCD3" w14:textId="471F9E62" w:rsidR="006F20EC" w:rsidRDefault="006F20EC" w:rsidP="006F20EC">
      <w:pPr>
        <w:pStyle w:val="bdy"/>
      </w:pPr>
      <w:r w:rsidRPr="00D23FFB">
        <w:rPr>
          <w:i/>
          <w:color w:val="FF0000"/>
        </w:rPr>
        <w:br w:type="page"/>
      </w:r>
    </w:p>
    <w:p w14:paraId="52389BE9" w14:textId="77777777" w:rsidR="006F20EC" w:rsidRDefault="006F20EC" w:rsidP="006F20EC">
      <w:pPr>
        <w:pStyle w:val="bdy"/>
      </w:pPr>
    </w:p>
    <w:p w14:paraId="60C20AA4" w14:textId="77777777" w:rsidR="003D5665" w:rsidRDefault="003D5665" w:rsidP="003D5665">
      <w:pPr>
        <w:pStyle w:val="hd1"/>
        <w:jc w:val="center"/>
        <w:rPr>
          <w:sz w:val="36"/>
          <w:szCs w:val="36"/>
        </w:rPr>
      </w:pPr>
      <w:r>
        <w:drawing>
          <wp:inline distT="0" distB="0" distL="0" distR="0" wp14:anchorId="6DD162C0" wp14:editId="14C64A27">
            <wp:extent cx="1143839" cy="1026160"/>
            <wp:effectExtent l="0" t="0" r="0" b="0"/>
            <wp:docPr id="29" name="Picture 29" descr="Macintosh HD:Users:ann:Desktop:piano 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:Desktop:piano 3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21" cy="102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1CFC" w14:textId="77777777" w:rsidR="003D5665" w:rsidRPr="006C6E03" w:rsidRDefault="003D5665" w:rsidP="003D5665">
      <w:pPr>
        <w:pStyle w:val="hd1"/>
        <w:jc w:val="center"/>
        <w:rPr>
          <w:sz w:val="36"/>
          <w:szCs w:val="36"/>
        </w:rPr>
      </w:pPr>
      <w:r w:rsidRPr="007F035C">
        <w:rPr>
          <w:sz w:val="36"/>
          <w:szCs w:val="36"/>
        </w:rPr>
        <w:t>Susanna Valleau Piano Studio</w:t>
      </w:r>
    </w:p>
    <w:p w14:paraId="37A79623" w14:textId="77777777" w:rsidR="003D5665" w:rsidRDefault="003D5665" w:rsidP="002B3BE1">
      <w:pPr>
        <w:pStyle w:val="bdy"/>
        <w:ind w:right="-270"/>
        <w:rPr>
          <w:b/>
          <w:sz w:val="18"/>
          <w:szCs w:val="18"/>
        </w:rPr>
      </w:pPr>
    </w:p>
    <w:p w14:paraId="33378519" w14:textId="77777777" w:rsidR="009C771B" w:rsidRPr="004710B0" w:rsidRDefault="009C771B" w:rsidP="009C771B">
      <w:pPr>
        <w:pStyle w:val="bdy"/>
        <w:pBdr>
          <w:top w:val="single" w:sz="4" w:space="1" w:color="auto"/>
        </w:pBdr>
        <w:ind w:right="18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Pr="009C771B">
        <w:rPr>
          <w:b/>
          <w:sz w:val="18"/>
          <w:szCs w:val="18"/>
        </w:rPr>
        <w:t>HOME</w:t>
      </w:r>
      <w:r>
        <w:rPr>
          <w:b/>
          <w:sz w:val="18"/>
          <w:szCs w:val="18"/>
        </w:rPr>
        <w:t xml:space="preserve">    /    PIANO LESSONS   /   ORGAN LESSONS   /   </w:t>
      </w:r>
      <w:r w:rsidRPr="000902D4">
        <w:rPr>
          <w:b/>
          <w:color w:val="000090"/>
          <w:sz w:val="18"/>
          <w:szCs w:val="18"/>
          <w:bdr w:val="single" w:sz="4" w:space="0" w:color="auto"/>
        </w:rPr>
        <w:t>ACCOMPANIMENT</w:t>
      </w:r>
      <w:r>
        <w:rPr>
          <w:b/>
          <w:sz w:val="18"/>
          <w:szCs w:val="18"/>
        </w:rPr>
        <w:t xml:space="preserve">   </w:t>
      </w:r>
      <w:r w:rsidRPr="004710B0">
        <w:rPr>
          <w:b/>
          <w:sz w:val="18"/>
          <w:szCs w:val="18"/>
        </w:rPr>
        <w:t xml:space="preserve">/ </w:t>
      </w:r>
      <w:r>
        <w:rPr>
          <w:b/>
          <w:sz w:val="18"/>
          <w:szCs w:val="18"/>
        </w:rPr>
        <w:t xml:space="preserve">   </w:t>
      </w:r>
      <w:r w:rsidRPr="004710B0">
        <w:rPr>
          <w:b/>
          <w:sz w:val="18"/>
          <w:szCs w:val="18"/>
        </w:rPr>
        <w:t>ABOUT SUSANNA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 xml:space="preserve"> / 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>CONTACT</w:t>
      </w:r>
    </w:p>
    <w:p w14:paraId="73F9D563" w14:textId="77777777" w:rsidR="006F20EC" w:rsidRDefault="006F20EC" w:rsidP="006F20EC">
      <w:pPr>
        <w:pStyle w:val="bdy"/>
      </w:pPr>
    </w:p>
    <w:p w14:paraId="527C37D7" w14:textId="77777777" w:rsidR="00EB70FC" w:rsidRPr="000729E9" w:rsidRDefault="00EB70FC" w:rsidP="00EB70FC">
      <w:pPr>
        <w:pStyle w:val="bdy"/>
        <w:rPr>
          <w:i/>
        </w:rPr>
      </w:pPr>
      <w:r w:rsidRPr="000729E9">
        <w:rPr>
          <w:i/>
          <w:highlight w:val="yellow"/>
        </w:rPr>
        <w:t>When folks click "</w:t>
      </w:r>
      <w:r>
        <w:rPr>
          <w:i/>
          <w:highlight w:val="yellow"/>
        </w:rPr>
        <w:t>Accompaniment"</w:t>
      </w:r>
      <w:r w:rsidRPr="000729E9">
        <w:rPr>
          <w:i/>
          <w:highlight w:val="yellow"/>
        </w:rPr>
        <w:t xml:space="preserve"> on the </w:t>
      </w:r>
      <w:r>
        <w:rPr>
          <w:i/>
          <w:highlight w:val="yellow"/>
        </w:rPr>
        <w:t>top navigatio</w:t>
      </w:r>
      <w:r w:rsidRPr="000729E9">
        <w:rPr>
          <w:i/>
          <w:highlight w:val="yellow"/>
        </w:rPr>
        <w:t>n</w:t>
      </w:r>
      <w:r>
        <w:rPr>
          <w:i/>
          <w:highlight w:val="yellow"/>
        </w:rPr>
        <w:t xml:space="preserve"> bar, they come here.</w:t>
      </w:r>
    </w:p>
    <w:p w14:paraId="02771D22" w14:textId="77777777" w:rsidR="00EB70FC" w:rsidRDefault="00EB70FC" w:rsidP="007E4F45">
      <w:pPr>
        <w:pStyle w:val="hd1"/>
      </w:pPr>
    </w:p>
    <w:p w14:paraId="2EA555A7" w14:textId="77777777" w:rsidR="007E4F45" w:rsidRDefault="007E4F45" w:rsidP="007E4F45">
      <w:pPr>
        <w:pStyle w:val="hd1"/>
      </w:pPr>
      <w:r>
        <w:t>ACCOMPANIMENT</w:t>
      </w:r>
    </w:p>
    <w:p w14:paraId="17D3B945" w14:textId="77777777" w:rsidR="00390959" w:rsidRPr="00390959" w:rsidRDefault="00390959" w:rsidP="0031571A">
      <w:pPr>
        <w:pStyle w:val="hd1"/>
        <w:spacing w:before="240"/>
        <w:ind w:left="540"/>
        <w:rPr>
          <w:color w:val="auto"/>
          <w:sz w:val="20"/>
        </w:rPr>
      </w:pPr>
      <w:r w:rsidRPr="008342BF">
        <w:rPr>
          <w:color w:val="auto"/>
          <w:sz w:val="36"/>
          <w:szCs w:val="36"/>
          <w:bdr w:val="single" w:sz="4" w:space="0" w:color="auto"/>
        </w:rPr>
        <w:t>Photo</w:t>
      </w:r>
      <w:r>
        <w:rPr>
          <w:color w:val="auto"/>
          <w:sz w:val="36"/>
          <w:szCs w:val="36"/>
          <w:bdr w:val="single" w:sz="4" w:space="0" w:color="auto"/>
        </w:rPr>
        <w:t xml:space="preserve"> </w:t>
      </w:r>
      <w:r>
        <w:rPr>
          <w:color w:val="auto"/>
          <w:sz w:val="20"/>
          <w:bdr w:val="single" w:sz="4" w:space="0" w:color="auto"/>
        </w:rPr>
        <w:t>of Suzy at piano with Girls Choir</w:t>
      </w:r>
    </w:p>
    <w:p w14:paraId="6C236E44" w14:textId="12836D16" w:rsidR="0020266E" w:rsidRDefault="0083138E" w:rsidP="002C55A4">
      <w:pPr>
        <w:pStyle w:val="bdy"/>
      </w:pPr>
      <w:r w:rsidRPr="0083138E">
        <w:t>Susanna</w:t>
      </w:r>
      <w:r w:rsidR="000902D4">
        <w:t xml:space="preserve"> Valleau</w:t>
      </w:r>
      <w:r w:rsidRPr="0083138E">
        <w:t xml:space="preserve"> is an </w:t>
      </w:r>
      <w:r w:rsidR="00524ED0">
        <w:t>accomplished</w:t>
      </w:r>
      <w:r w:rsidRPr="0083138E">
        <w:t xml:space="preserve"> </w:t>
      </w:r>
      <w:r w:rsidR="002D72E7">
        <w:t xml:space="preserve">accompanist and </w:t>
      </w:r>
      <w:r w:rsidRPr="0083138E">
        <w:t>performer</w:t>
      </w:r>
      <w:r w:rsidR="002D72E7">
        <w:t>.</w:t>
      </w:r>
      <w:r w:rsidR="002D72E7" w:rsidRPr="002D72E7">
        <w:rPr>
          <w:rFonts w:eastAsia="Times"/>
        </w:rPr>
        <w:t xml:space="preserve"> </w:t>
      </w:r>
      <w:r w:rsidR="002D72E7">
        <w:rPr>
          <w:rFonts w:eastAsia="Times"/>
        </w:rPr>
        <w:t xml:space="preserve">She has </w:t>
      </w:r>
      <w:r w:rsidR="00113BB5">
        <w:rPr>
          <w:rFonts w:eastAsia="Times"/>
        </w:rPr>
        <w:t xml:space="preserve">worked with </w:t>
      </w:r>
      <w:r w:rsidR="005E51CC">
        <w:rPr>
          <w:rFonts w:eastAsia="Times"/>
        </w:rPr>
        <w:t xml:space="preserve">soloists and </w:t>
      </w:r>
      <w:r w:rsidR="002D72E7">
        <w:rPr>
          <w:rFonts w:eastAsia="Times"/>
        </w:rPr>
        <w:t>musicians in</w:t>
      </w:r>
      <w:r w:rsidR="005E51CC">
        <w:rPr>
          <w:rFonts w:eastAsia="Times"/>
        </w:rPr>
        <w:t xml:space="preserve"> many different settings — </w:t>
      </w:r>
      <w:r w:rsidR="002D72E7">
        <w:rPr>
          <w:rFonts w:eastAsia="Times"/>
        </w:rPr>
        <w:t>from recitals, festivals</w:t>
      </w:r>
      <w:r w:rsidR="005E51CC">
        <w:rPr>
          <w:rFonts w:eastAsia="Times"/>
        </w:rPr>
        <w:t>,</w:t>
      </w:r>
      <w:r w:rsidR="002D72E7">
        <w:rPr>
          <w:rFonts w:eastAsia="Times"/>
        </w:rPr>
        <w:t xml:space="preserve"> and competitions to</w:t>
      </w:r>
      <w:r w:rsidR="005E51CC">
        <w:rPr>
          <w:rFonts w:eastAsia="Times"/>
        </w:rPr>
        <w:t xml:space="preserve"> </w:t>
      </w:r>
      <w:r w:rsidR="0027069E">
        <w:rPr>
          <w:rFonts w:eastAsia="Times"/>
        </w:rPr>
        <w:t xml:space="preserve">performances by </w:t>
      </w:r>
      <w:r w:rsidR="005E51CC">
        <w:rPr>
          <w:rFonts w:eastAsia="Times"/>
        </w:rPr>
        <w:t>chamber ensemble</w:t>
      </w:r>
      <w:r w:rsidR="0027069E">
        <w:rPr>
          <w:rFonts w:eastAsia="Times"/>
        </w:rPr>
        <w:t>s and orchestras</w:t>
      </w:r>
      <w:r w:rsidR="002D72E7">
        <w:rPr>
          <w:rFonts w:eastAsia="Times"/>
        </w:rPr>
        <w:t>.</w:t>
      </w:r>
      <w:r>
        <w:t xml:space="preserve"> </w:t>
      </w:r>
      <w:r w:rsidRPr="0083138E">
        <w:t>She is also on</w:t>
      </w:r>
      <w:r>
        <w:t xml:space="preserve"> the</w:t>
      </w:r>
      <w:r w:rsidRPr="0083138E">
        <w:t xml:space="preserve"> faculty </w:t>
      </w:r>
      <w:r>
        <w:t>of</w:t>
      </w:r>
      <w:r w:rsidRPr="0083138E">
        <w:t xml:space="preserve"> the Seattle Girls' Choir as the </w:t>
      </w:r>
      <w:r w:rsidR="00984F2B">
        <w:t>piano accompanist for</w:t>
      </w:r>
      <w:r>
        <w:t xml:space="preserve"> the</w:t>
      </w:r>
      <w:r w:rsidR="0031571A">
        <w:t>ir</w:t>
      </w:r>
      <w:r>
        <w:t xml:space="preserve"> senior choir.</w:t>
      </w:r>
    </w:p>
    <w:p w14:paraId="03B83B92" w14:textId="130523F6" w:rsidR="0020266E" w:rsidRDefault="00524ED0" w:rsidP="00984F2B">
      <w:pPr>
        <w:pStyle w:val="bdy"/>
      </w:pPr>
      <w:r>
        <w:t>T</w:t>
      </w:r>
      <w:r w:rsidR="0083138E">
        <w:t xml:space="preserve">o contact </w:t>
      </w:r>
      <w:r w:rsidR="002C55A4">
        <w:t>Susanna</w:t>
      </w:r>
      <w:r w:rsidR="0083138E">
        <w:t xml:space="preserve"> about accompaniment opportunities, please call 206.486.2801</w:t>
      </w:r>
      <w:r>
        <w:t xml:space="preserve"> or email </w:t>
      </w:r>
      <w:hyperlink r:id="rId17" w:history="1">
        <w:r w:rsidRPr="00524ED0">
          <w:rPr>
            <w:rStyle w:val="Hyperlink"/>
          </w:rPr>
          <w:t>susanna.valleau@gmail.com</w:t>
        </w:r>
      </w:hyperlink>
      <w:r w:rsidR="0020266E">
        <w:t>.</w:t>
      </w:r>
    </w:p>
    <w:p w14:paraId="0B42A31F" w14:textId="631659C9" w:rsidR="0083138E" w:rsidRPr="00984F2B" w:rsidRDefault="0020266E" w:rsidP="00984F2B">
      <w:pPr>
        <w:pStyle w:val="bdy2"/>
        <w:rPr>
          <w:i/>
          <w:color w:val="000090"/>
        </w:rPr>
      </w:pPr>
      <w:r w:rsidRPr="0020266E">
        <w:rPr>
          <w:b/>
          <w:color w:val="000090"/>
        </w:rPr>
        <w:t>Past and Future Performances &gt;</w:t>
      </w:r>
      <w:r>
        <w:rPr>
          <w:b/>
          <w:color w:val="000090"/>
        </w:rPr>
        <w:t xml:space="preserve"> </w:t>
      </w:r>
      <w:r w:rsidRPr="0020266E">
        <w:rPr>
          <w:i/>
          <w:highlight w:val="yellow"/>
        </w:rPr>
        <w:t>link to performance web site</w:t>
      </w:r>
    </w:p>
    <w:p w14:paraId="16789D27" w14:textId="77777777" w:rsidR="009044ED" w:rsidRDefault="009044ED" w:rsidP="0083138E"/>
    <w:p w14:paraId="2C31A02F" w14:textId="77777777" w:rsidR="009044ED" w:rsidRDefault="009044ED" w:rsidP="009044ED">
      <w:pPr>
        <w:pStyle w:val="hd3"/>
      </w:pPr>
      <w:r>
        <w:t>Awards</w:t>
      </w:r>
    </w:p>
    <w:p w14:paraId="4B10B417" w14:textId="10280816" w:rsidR="00AA19FA" w:rsidRPr="00AA19FA" w:rsidRDefault="00AA19FA" w:rsidP="00AA19FA">
      <w:pPr>
        <w:pStyle w:val="bdy2"/>
        <w:rPr>
          <w:i/>
        </w:rPr>
      </w:pPr>
      <w:r w:rsidRPr="00AA19FA">
        <w:rPr>
          <w:i/>
          <w:highlight w:val="yellow"/>
        </w:rPr>
        <w:t xml:space="preserve">Tom: can we put a little miniature icon that suggests an </w:t>
      </w:r>
      <w:r w:rsidR="00984F2B">
        <w:rPr>
          <w:i/>
          <w:highlight w:val="yellow"/>
        </w:rPr>
        <w:t>award before each of these — e.</w:t>
      </w:r>
      <w:r w:rsidRPr="00AA19FA">
        <w:rPr>
          <w:i/>
          <w:highlight w:val="yellow"/>
        </w:rPr>
        <w:t>g one of those cups that you get in horse shows, or a round pin with a ribbon dangling from it.</w:t>
      </w:r>
      <w:r w:rsidRPr="00AA19FA">
        <w:rPr>
          <w:i/>
        </w:rPr>
        <w:t xml:space="preserve"> </w:t>
      </w:r>
    </w:p>
    <w:p w14:paraId="06DAFBB3" w14:textId="5A4AFAAE" w:rsidR="00E57EED" w:rsidRDefault="00E57EED" w:rsidP="00E57EED">
      <w:pPr>
        <w:pStyle w:val="bdy2"/>
      </w:pPr>
      <w:r>
        <w:t xml:space="preserve">[ </w:t>
      </w:r>
      <w:r w:rsidR="00A1572F" w:rsidRPr="00A1572F">
        <w:rPr>
          <w:smallCaps/>
          <w:highlight w:val="yellow"/>
        </w:rPr>
        <w:t>award-like icon</w:t>
      </w:r>
      <w:r>
        <w:rPr>
          <w:smallCaps/>
        </w:rPr>
        <w:t xml:space="preserve"> ]</w:t>
      </w:r>
      <w:r w:rsidR="00980D41">
        <w:t>Second</w:t>
      </w:r>
      <w:r w:rsidR="005948A0">
        <w:t xml:space="preserve"> Place,</w:t>
      </w:r>
      <w:r>
        <w:t xml:space="preserve"> Annual </w:t>
      </w:r>
      <w:r w:rsidRPr="00621067">
        <w:rPr>
          <w:rFonts w:eastAsiaTheme="minorEastAsia"/>
        </w:rPr>
        <w:t xml:space="preserve">West Chester University International </w:t>
      </w:r>
      <w:r>
        <w:rPr>
          <w:rFonts w:eastAsiaTheme="minorEastAsia"/>
        </w:rPr>
        <w:t xml:space="preserve">Organ </w:t>
      </w:r>
      <w:r w:rsidRPr="00621067">
        <w:rPr>
          <w:rFonts w:eastAsiaTheme="minorEastAsia"/>
        </w:rPr>
        <w:t>Competition</w:t>
      </w:r>
      <w:r>
        <w:rPr>
          <w:rFonts w:eastAsiaTheme="minorEastAsia"/>
        </w:rPr>
        <w:t xml:space="preserve">, </w:t>
      </w:r>
      <w:r w:rsidR="005948A0">
        <w:rPr>
          <w:rFonts w:eastAsiaTheme="minorEastAsia"/>
        </w:rPr>
        <w:t>2014</w:t>
      </w:r>
    </w:p>
    <w:p w14:paraId="19F6C697" w14:textId="050AA4D0" w:rsidR="009044ED" w:rsidRDefault="009044ED" w:rsidP="00980D41">
      <w:pPr>
        <w:pStyle w:val="bdy2"/>
      </w:pPr>
      <w:r>
        <w:t xml:space="preserve">[ </w:t>
      </w:r>
      <w:r w:rsidR="00A1572F" w:rsidRPr="00A1572F">
        <w:rPr>
          <w:smallCaps/>
          <w:highlight w:val="yellow"/>
        </w:rPr>
        <w:t>award-like icon</w:t>
      </w:r>
      <w:r>
        <w:rPr>
          <w:smallCaps/>
        </w:rPr>
        <w:t xml:space="preserve"> ] </w:t>
      </w:r>
      <w:r w:rsidR="00980D41">
        <w:t>First Place</w:t>
      </w:r>
      <w:r>
        <w:t xml:space="preserve">, American Guild of Organists, </w:t>
      </w:r>
      <w:r w:rsidR="006069B0">
        <w:rPr>
          <w:shd w:val="clear" w:color="auto" w:fill="FFFFFF"/>
        </w:rPr>
        <w:t>Regional</w:t>
      </w:r>
      <w:r w:rsidR="00980D41" w:rsidRPr="00980D41">
        <w:rPr>
          <w:shd w:val="clear" w:color="auto" w:fill="FFFFFF"/>
        </w:rPr>
        <w:t xml:space="preserve"> Competition </w:t>
      </w:r>
      <w:r w:rsidR="006069B0">
        <w:rPr>
          <w:shd w:val="clear" w:color="auto" w:fill="FFFFFF"/>
        </w:rPr>
        <w:t>for Young Organists</w:t>
      </w:r>
      <w:r w:rsidR="00980D41">
        <w:rPr>
          <w:rFonts w:ascii="Times" w:hAnsi="Times"/>
        </w:rPr>
        <w:t xml:space="preserve">, </w:t>
      </w:r>
      <w:r w:rsidR="00980D41">
        <w:t>Western Region</w:t>
      </w:r>
      <w:r>
        <w:t>, 2011</w:t>
      </w:r>
    </w:p>
    <w:p w14:paraId="47414359" w14:textId="77777777" w:rsidR="002C55A4" w:rsidRDefault="002C55A4" w:rsidP="00980D41">
      <w:pPr>
        <w:pStyle w:val="bdy2"/>
      </w:pPr>
    </w:p>
    <w:p w14:paraId="2B2D4A0D" w14:textId="66D01254" w:rsidR="00EB70FC" w:rsidRDefault="0079116C" w:rsidP="0079116C">
      <w:pPr>
        <w:rPr>
          <w:rFonts w:eastAsia="Times"/>
        </w:rPr>
      </w:pPr>
      <w:r w:rsidRPr="007428C2">
        <w:rPr>
          <w:rFonts w:eastAsia="Times"/>
          <w:i/>
        </w:rPr>
        <w:t>Susanna has been my accompanist over the past three years. She is very professional and prepared for every practice session and performance. She also does a great job</w:t>
      </w:r>
      <w:r w:rsidR="00BC244F">
        <w:rPr>
          <w:rFonts w:eastAsia="Times"/>
          <w:i/>
        </w:rPr>
        <w:t xml:space="preserve"> at</w:t>
      </w:r>
      <w:r w:rsidRPr="007428C2">
        <w:rPr>
          <w:rFonts w:eastAsia="Times"/>
          <w:i/>
        </w:rPr>
        <w:t xml:space="preserve"> listening and asking insightful questions as we work through each piece.  </w:t>
      </w:r>
      <w:r>
        <w:rPr>
          <w:rFonts w:eastAsia="Times"/>
        </w:rPr>
        <w:t> </w:t>
      </w:r>
      <w:r w:rsidR="007428C2">
        <w:rPr>
          <w:rFonts w:eastAsia="Times"/>
        </w:rPr>
        <w:noBreakHyphen/>
        <w:t xml:space="preserve">— </w:t>
      </w:r>
      <w:r w:rsidRPr="0079116C">
        <w:rPr>
          <w:rFonts w:eastAsia="Times"/>
        </w:rPr>
        <w:t>Owen Cromwell, Violinist</w:t>
      </w:r>
    </w:p>
    <w:p w14:paraId="2B15FD5A" w14:textId="64C3B2AF" w:rsidR="00EB70FC" w:rsidRDefault="00EB70FC" w:rsidP="00A1572F">
      <w:pPr>
        <w:pStyle w:val="bdy"/>
      </w:pPr>
      <w:r>
        <w:br w:type="page"/>
      </w:r>
    </w:p>
    <w:p w14:paraId="05A53426" w14:textId="77777777" w:rsidR="003F017C" w:rsidRDefault="003F017C" w:rsidP="003F017C">
      <w:pPr>
        <w:pStyle w:val="hd1"/>
        <w:jc w:val="center"/>
        <w:rPr>
          <w:sz w:val="36"/>
          <w:szCs w:val="36"/>
        </w:rPr>
      </w:pPr>
      <w:r>
        <w:drawing>
          <wp:inline distT="0" distB="0" distL="0" distR="0" wp14:anchorId="16176AF3" wp14:editId="1B6EA946">
            <wp:extent cx="1143839" cy="1026160"/>
            <wp:effectExtent l="0" t="0" r="0" b="0"/>
            <wp:docPr id="31" name="Picture 31" descr="Macintosh HD:Users:ann:Desktop:piano 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:Desktop:piano 3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21" cy="102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501A" w14:textId="77777777" w:rsidR="003F017C" w:rsidRPr="006C6E03" w:rsidRDefault="003F017C" w:rsidP="003F017C">
      <w:pPr>
        <w:pStyle w:val="hd1"/>
        <w:jc w:val="center"/>
        <w:rPr>
          <w:sz w:val="36"/>
          <w:szCs w:val="36"/>
        </w:rPr>
      </w:pPr>
      <w:r w:rsidRPr="007F035C">
        <w:rPr>
          <w:sz w:val="36"/>
          <w:szCs w:val="36"/>
        </w:rPr>
        <w:t>Susanna Valleau Piano Studio</w:t>
      </w:r>
    </w:p>
    <w:p w14:paraId="5EE3B50F" w14:textId="77777777" w:rsidR="003F017C" w:rsidRDefault="003F017C" w:rsidP="00EB70FC">
      <w:pPr>
        <w:pStyle w:val="bdy"/>
        <w:ind w:right="-270"/>
        <w:rPr>
          <w:b/>
          <w:sz w:val="18"/>
          <w:szCs w:val="18"/>
        </w:rPr>
      </w:pPr>
    </w:p>
    <w:p w14:paraId="60A5E274" w14:textId="77777777" w:rsidR="009C771B" w:rsidRPr="004710B0" w:rsidRDefault="009C771B" w:rsidP="009C771B">
      <w:pPr>
        <w:pStyle w:val="bdy"/>
        <w:pBdr>
          <w:top w:val="single" w:sz="4" w:space="1" w:color="auto"/>
        </w:pBdr>
        <w:ind w:right="18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Pr="009C771B">
        <w:rPr>
          <w:b/>
          <w:sz w:val="18"/>
          <w:szCs w:val="18"/>
        </w:rPr>
        <w:t>HOME</w:t>
      </w:r>
      <w:r>
        <w:rPr>
          <w:b/>
          <w:sz w:val="18"/>
          <w:szCs w:val="18"/>
        </w:rPr>
        <w:t xml:space="preserve">    /    PIANO LESSONS   /   ORGAN LESSONS   /   ACCOMPANIMENT   </w:t>
      </w:r>
      <w:r w:rsidRPr="004710B0">
        <w:rPr>
          <w:b/>
          <w:sz w:val="18"/>
          <w:szCs w:val="18"/>
        </w:rPr>
        <w:t xml:space="preserve">/ </w:t>
      </w:r>
      <w:r>
        <w:rPr>
          <w:b/>
          <w:sz w:val="18"/>
          <w:szCs w:val="18"/>
        </w:rPr>
        <w:t xml:space="preserve">   </w:t>
      </w:r>
      <w:r w:rsidRPr="00DB4634">
        <w:rPr>
          <w:b/>
          <w:color w:val="000090"/>
          <w:sz w:val="18"/>
          <w:szCs w:val="18"/>
          <w:bdr w:val="single" w:sz="4" w:space="0" w:color="auto"/>
        </w:rPr>
        <w:t>ABOUT SUSANNA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 xml:space="preserve"> / 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>CONTACT</w:t>
      </w:r>
    </w:p>
    <w:p w14:paraId="56ED6C75" w14:textId="77777777" w:rsidR="00675B44" w:rsidRPr="000729E9" w:rsidRDefault="00675B44" w:rsidP="00675B44">
      <w:pPr>
        <w:pStyle w:val="bdy"/>
        <w:rPr>
          <w:i/>
        </w:rPr>
      </w:pPr>
      <w:r w:rsidRPr="000729E9">
        <w:rPr>
          <w:i/>
          <w:highlight w:val="yellow"/>
        </w:rPr>
        <w:t>When folks click "</w:t>
      </w:r>
      <w:r>
        <w:rPr>
          <w:i/>
          <w:highlight w:val="yellow"/>
        </w:rPr>
        <w:t>About Susanna"</w:t>
      </w:r>
      <w:r w:rsidRPr="000729E9">
        <w:rPr>
          <w:i/>
          <w:highlight w:val="yellow"/>
        </w:rPr>
        <w:t xml:space="preserve"> on the </w:t>
      </w:r>
      <w:r>
        <w:rPr>
          <w:i/>
          <w:highlight w:val="yellow"/>
        </w:rPr>
        <w:t>top navigatio</w:t>
      </w:r>
      <w:r w:rsidRPr="000729E9">
        <w:rPr>
          <w:i/>
          <w:highlight w:val="yellow"/>
        </w:rPr>
        <w:t>n</w:t>
      </w:r>
      <w:r>
        <w:rPr>
          <w:i/>
          <w:highlight w:val="yellow"/>
        </w:rPr>
        <w:t xml:space="preserve"> bar, they come here.</w:t>
      </w:r>
    </w:p>
    <w:p w14:paraId="6D66A90E" w14:textId="77777777" w:rsidR="00EB70FC" w:rsidRDefault="00EB70FC" w:rsidP="00EB70FC">
      <w:pPr>
        <w:pStyle w:val="bdy2"/>
        <w:rPr>
          <w:rFonts w:ascii="Times" w:hAnsi="Times"/>
        </w:rPr>
      </w:pPr>
    </w:p>
    <w:p w14:paraId="16707526" w14:textId="77777777" w:rsidR="00EB70FC" w:rsidRDefault="00EB70FC" w:rsidP="00EB70FC">
      <w:pPr>
        <w:pStyle w:val="hd2"/>
        <w:spacing w:before="0"/>
        <w:ind w:left="360"/>
        <w:rPr>
          <w:b w:val="0"/>
          <w:i/>
        </w:rPr>
      </w:pPr>
      <w:r>
        <w:rPr>
          <w:b w:val="0"/>
          <w:i/>
          <w:highlight w:val="yellow"/>
        </w:rPr>
        <w:t>Internal navigation</w:t>
      </w:r>
    </w:p>
    <w:p w14:paraId="734AFE68" w14:textId="77777777" w:rsidR="00EB70FC" w:rsidRDefault="00EB70FC" w:rsidP="00EB70FC">
      <w:pPr>
        <w:pStyle w:val="bdy2"/>
        <w:spacing w:after="60"/>
        <w:ind w:left="360"/>
        <w:rPr>
          <w:b/>
        </w:rPr>
      </w:pPr>
      <w:r>
        <w:rPr>
          <w:b/>
          <w:bdr w:val="single" w:sz="4" w:space="0" w:color="auto"/>
        </w:rPr>
        <w:t>About Susanna</w:t>
      </w:r>
    </w:p>
    <w:p w14:paraId="13EFB434" w14:textId="31CFBD8C" w:rsidR="00EB70FC" w:rsidRPr="00D611EB" w:rsidRDefault="00D611EB" w:rsidP="00D611EB">
      <w:pPr>
        <w:pStyle w:val="bdy2"/>
        <w:rPr>
          <w:b/>
        </w:rPr>
      </w:pPr>
      <w:r w:rsidRPr="00D611EB">
        <w:rPr>
          <w:b/>
        </w:rPr>
        <w:t>Testimonials</w:t>
      </w:r>
    </w:p>
    <w:p w14:paraId="09A77037" w14:textId="77777777" w:rsidR="00D611EB" w:rsidRDefault="00D611EB" w:rsidP="00EB70FC">
      <w:pPr>
        <w:pStyle w:val="hd1"/>
      </w:pPr>
    </w:p>
    <w:p w14:paraId="6DE0DC4B" w14:textId="77777777" w:rsidR="00EB70FC" w:rsidRDefault="00EB70FC" w:rsidP="00EB70FC">
      <w:pPr>
        <w:pStyle w:val="hd1"/>
      </w:pPr>
      <w:r>
        <w:t>ABOUT SUSANNA</w:t>
      </w:r>
    </w:p>
    <w:p w14:paraId="66702C4B" w14:textId="77777777" w:rsidR="00EB70FC" w:rsidRPr="009A2E5E" w:rsidRDefault="00EB70FC" w:rsidP="009A2E5E">
      <w:pPr>
        <w:pStyle w:val="hd1"/>
        <w:spacing w:before="240"/>
        <w:ind w:left="540"/>
        <w:rPr>
          <w:color w:val="auto"/>
          <w:sz w:val="20"/>
        </w:rPr>
      </w:pPr>
      <w:r w:rsidRPr="008342BF">
        <w:rPr>
          <w:color w:val="auto"/>
          <w:sz w:val="36"/>
          <w:szCs w:val="36"/>
          <w:bdr w:val="single" w:sz="4" w:space="0" w:color="auto"/>
        </w:rPr>
        <w:t>Photo</w:t>
      </w:r>
      <w:r>
        <w:rPr>
          <w:color w:val="auto"/>
          <w:sz w:val="36"/>
          <w:szCs w:val="36"/>
          <w:bdr w:val="single" w:sz="4" w:space="0" w:color="auto"/>
        </w:rPr>
        <w:t xml:space="preserve"> </w:t>
      </w:r>
      <w:r>
        <w:rPr>
          <w:color w:val="auto"/>
          <w:sz w:val="20"/>
          <w:bdr w:val="single" w:sz="4" w:space="0" w:color="auto"/>
        </w:rPr>
        <w:t>of Suzy looking casual and a lot of fun</w:t>
      </w:r>
    </w:p>
    <w:p w14:paraId="78602D9B" w14:textId="36C42674" w:rsidR="009A2E5E" w:rsidRDefault="00403444" w:rsidP="00403444">
      <w:pPr>
        <w:pStyle w:val="bdy"/>
        <w:rPr>
          <w:rFonts w:eastAsiaTheme="minorEastAsia"/>
        </w:rPr>
      </w:pPr>
      <w:r>
        <w:rPr>
          <w:rFonts w:eastAsiaTheme="minorEastAsia"/>
        </w:rPr>
        <w:t>Susanna Valleau</w:t>
      </w:r>
      <w:r w:rsidRPr="00621067">
        <w:rPr>
          <w:rFonts w:eastAsiaTheme="minorEastAsia"/>
        </w:rPr>
        <w:t xml:space="preserve"> began playing piano at age </w:t>
      </w:r>
      <w:r>
        <w:rPr>
          <w:rFonts w:eastAsiaTheme="minorEastAsia"/>
        </w:rPr>
        <w:t>7</w:t>
      </w:r>
      <w:r w:rsidRPr="00621067">
        <w:rPr>
          <w:rFonts w:eastAsiaTheme="minorEastAsia"/>
        </w:rPr>
        <w:t xml:space="preserve"> and remember</w:t>
      </w:r>
      <w:r w:rsidR="009A2E5E">
        <w:rPr>
          <w:rFonts w:eastAsiaTheme="minorEastAsia"/>
        </w:rPr>
        <w:t>s</w:t>
      </w:r>
      <w:r w:rsidRPr="00621067">
        <w:rPr>
          <w:rFonts w:eastAsiaTheme="minorEastAsia"/>
        </w:rPr>
        <w:t xml:space="preserve"> feelin</w:t>
      </w:r>
      <w:r w:rsidR="009A2E5E">
        <w:rPr>
          <w:rFonts w:eastAsiaTheme="minorEastAsia"/>
        </w:rPr>
        <w:t xml:space="preserve">g the urge to sit down and play every time she </w:t>
      </w:r>
      <w:r w:rsidR="009F39CE">
        <w:rPr>
          <w:rFonts w:eastAsiaTheme="minorEastAsia"/>
        </w:rPr>
        <w:t>saw</w:t>
      </w:r>
      <w:r w:rsidR="009A2E5E">
        <w:rPr>
          <w:rFonts w:eastAsiaTheme="minorEastAsia"/>
        </w:rPr>
        <w:t xml:space="preserve"> </w:t>
      </w:r>
      <w:r w:rsidR="001B6285">
        <w:rPr>
          <w:rFonts w:eastAsiaTheme="minorEastAsia"/>
        </w:rPr>
        <w:t>a piano</w:t>
      </w:r>
      <w:r w:rsidR="009A2E5E">
        <w:rPr>
          <w:rFonts w:eastAsiaTheme="minorEastAsia"/>
        </w:rPr>
        <w:t>. She eventually shifted to the organ, but piano has always been part of her life.</w:t>
      </w:r>
    </w:p>
    <w:p w14:paraId="1CC296E3" w14:textId="4A785428" w:rsidR="009A2E5E" w:rsidRDefault="009A2E5E" w:rsidP="00403444">
      <w:pPr>
        <w:pStyle w:val="bdy"/>
        <w:rPr>
          <w:rFonts w:eastAsiaTheme="minorEastAsia"/>
        </w:rPr>
      </w:pPr>
      <w:r>
        <w:rPr>
          <w:rFonts w:eastAsiaTheme="minorEastAsia"/>
        </w:rPr>
        <w:t>Susanna began giving piano lessons in 2</w:t>
      </w:r>
      <w:r w:rsidRPr="009F08BE">
        <w:rPr>
          <w:rFonts w:eastAsiaTheme="minorEastAsia"/>
        </w:rPr>
        <w:t>0</w:t>
      </w:r>
      <w:r w:rsidR="009F08BE" w:rsidRPr="009F08BE">
        <w:rPr>
          <w:rFonts w:eastAsiaTheme="minorEastAsia"/>
        </w:rPr>
        <w:t>12</w:t>
      </w:r>
      <w:r w:rsidRPr="009F08BE">
        <w:rPr>
          <w:rFonts w:eastAsiaTheme="minorEastAsia"/>
        </w:rPr>
        <w:t xml:space="preserve"> at</w:t>
      </w:r>
      <w:r>
        <w:rPr>
          <w:rFonts w:eastAsiaTheme="minorEastAsia"/>
        </w:rPr>
        <w:t xml:space="preserve"> Puget Sounds Piano Studio in Is</w:t>
      </w:r>
      <w:r w:rsidR="0027069E">
        <w:rPr>
          <w:rFonts w:eastAsiaTheme="minorEastAsia"/>
        </w:rPr>
        <w:t>s</w:t>
      </w:r>
      <w:r>
        <w:rPr>
          <w:rFonts w:eastAsiaTheme="minorEastAsia"/>
        </w:rPr>
        <w:t xml:space="preserve">aquah, and </w:t>
      </w:r>
      <w:r w:rsidR="009F39CE">
        <w:rPr>
          <w:rFonts w:eastAsiaTheme="minorEastAsia"/>
        </w:rPr>
        <w:t>she has</w:t>
      </w:r>
      <w:r>
        <w:rPr>
          <w:rFonts w:eastAsiaTheme="minorEastAsia"/>
        </w:rPr>
        <w:t xml:space="preserve"> been teaching children and adults ever since. She believes that everyone can experience the joy </w:t>
      </w:r>
      <w:r w:rsidR="009F39CE">
        <w:rPr>
          <w:rFonts w:eastAsiaTheme="minorEastAsia"/>
        </w:rPr>
        <w:t xml:space="preserve">— and </w:t>
      </w:r>
      <w:r>
        <w:rPr>
          <w:rFonts w:eastAsiaTheme="minorEastAsia"/>
        </w:rPr>
        <w:t>confidence</w:t>
      </w:r>
      <w:r w:rsidR="009F39CE">
        <w:rPr>
          <w:rFonts w:eastAsiaTheme="minorEastAsia"/>
        </w:rPr>
        <w:t xml:space="preserve"> —</w:t>
      </w:r>
      <w:r>
        <w:rPr>
          <w:rFonts w:eastAsiaTheme="minorEastAsia"/>
        </w:rPr>
        <w:t xml:space="preserve"> that comes from focusing on a piece</w:t>
      </w:r>
      <w:r w:rsidR="009F39CE">
        <w:rPr>
          <w:rFonts w:eastAsiaTheme="minorEastAsia"/>
        </w:rPr>
        <w:t xml:space="preserve"> of music</w:t>
      </w:r>
      <w:r>
        <w:rPr>
          <w:rFonts w:eastAsiaTheme="minorEastAsia"/>
        </w:rPr>
        <w:t>, measure by measure, until the accumulation of small successes builds to a mastery of the entire piece. As a teacher, she says:</w:t>
      </w:r>
    </w:p>
    <w:p w14:paraId="70233470" w14:textId="22740DB9" w:rsidR="009A2E5E" w:rsidRPr="009A2E5E" w:rsidRDefault="00D378CB" w:rsidP="009A2E5E">
      <w:pPr>
        <w:pStyle w:val="bdy"/>
        <w:ind w:left="360" w:right="630"/>
        <w:rPr>
          <w:rFonts w:eastAsiaTheme="minorEastAsia"/>
          <w:i/>
        </w:rPr>
      </w:pPr>
      <w:r>
        <w:rPr>
          <w:i/>
          <w:noProof/>
        </w:rPr>
        <w:pict w14:anchorId="7F60905B">
          <v:shape id="_x0000_s1063" type="#_x0000_t202" style="position:absolute;left:0;text-align:left;margin-left:355.05pt;margin-top:10.65pt;width:147.5pt;height:62pt;z-index:251698688;mso-wrap-edited:f" wrapcoords="-450 0 -450 21150 22050 21150 22050 0 -450 0" filled="f" strokeweight="1pt">
            <v:fill o:detectmouseclick="t"/>
            <v:shadow color="gray" opacity="1" offset="2pt,2pt"/>
            <v:textbox inset="0,0,0,0">
              <w:txbxContent>
                <w:p w14:paraId="43CE80DC" w14:textId="77777777" w:rsidR="0079116C" w:rsidRPr="009A2E5E" w:rsidRDefault="0079116C" w:rsidP="00B00C66">
                  <w:pPr>
                    <w:rPr>
                      <w:i/>
                    </w:rPr>
                  </w:pPr>
                  <w:r w:rsidRPr="009A2E5E">
                    <w:rPr>
                      <w:i/>
                      <w:highlight w:val="yellow"/>
                    </w:rPr>
                    <w:t xml:space="preserve">Maybe a little </w:t>
                  </w:r>
                  <w:r w:rsidRPr="009A2E5E">
                    <w:rPr>
                      <w:b/>
                      <w:i/>
                      <w:caps/>
                      <w:highlight w:val="yellow"/>
                    </w:rPr>
                    <w:t>inset photo</w:t>
                  </w:r>
                  <w:r w:rsidRPr="009A2E5E">
                    <w:rPr>
                      <w:i/>
                      <w:highlight w:val="yellow"/>
                    </w:rPr>
                    <w:t xml:space="preserve"> of Suzy at our piano playing</w:t>
                  </w:r>
                  <w:r>
                    <w:rPr>
                      <w:i/>
                      <w:highlight w:val="yellow"/>
                    </w:rPr>
                    <w:t xml:space="preserve"> with</w:t>
                  </w:r>
                  <w:r w:rsidRPr="009A2E5E">
                    <w:rPr>
                      <w:i/>
                      <w:highlight w:val="yellow"/>
                    </w:rPr>
                    <w:t xml:space="preserve"> Howard and guitar, or some other casual collaboration</w:t>
                  </w:r>
                  <w:r>
                    <w:rPr>
                      <w:i/>
                      <w:highlight w:val="yellow"/>
                    </w:rPr>
                    <w:t>. Or of her playing with a student?</w:t>
                  </w:r>
                  <w:r w:rsidRPr="009A2E5E">
                    <w:rPr>
                      <w:i/>
                      <w:highlight w:val="yellow"/>
                    </w:rPr>
                    <w:t>?</w:t>
                  </w:r>
                </w:p>
              </w:txbxContent>
            </v:textbox>
            <w10:wrap type="tight"/>
          </v:shape>
        </w:pict>
      </w:r>
      <w:r w:rsidR="009F39CE">
        <w:rPr>
          <w:i/>
        </w:rPr>
        <w:t>E</w:t>
      </w:r>
      <w:r w:rsidR="009A2E5E" w:rsidRPr="009A2E5E">
        <w:rPr>
          <w:i/>
        </w:rPr>
        <w:t>veryone learns in a unique way,</w:t>
      </w:r>
      <w:r w:rsidR="009F39CE">
        <w:rPr>
          <w:i/>
        </w:rPr>
        <w:t xml:space="preserve"> so</w:t>
      </w:r>
      <w:r w:rsidR="009A2E5E" w:rsidRPr="009A2E5E">
        <w:rPr>
          <w:i/>
        </w:rPr>
        <w:t xml:space="preserve"> </w:t>
      </w:r>
      <w:r w:rsidR="009A2E5E">
        <w:rPr>
          <w:i/>
        </w:rPr>
        <w:t>I adapt my teaching style</w:t>
      </w:r>
      <w:r w:rsidR="009A2E5E" w:rsidRPr="009A2E5E">
        <w:rPr>
          <w:i/>
        </w:rPr>
        <w:t xml:space="preserve"> </w:t>
      </w:r>
      <w:r w:rsidR="009A2E5E">
        <w:rPr>
          <w:i/>
        </w:rPr>
        <w:t xml:space="preserve">to </w:t>
      </w:r>
      <w:r w:rsidR="009A2E5E" w:rsidRPr="009A2E5E">
        <w:rPr>
          <w:i/>
        </w:rPr>
        <w:t xml:space="preserve">accommodate each student’s needs, goals, and passions. I focus first on cultivating a love for making music and second on developing technique. I believe in the importance of a well-rounded musical education, and I try, as much as possible, to add elements of music theory and history to enhance </w:t>
      </w:r>
      <w:r w:rsidR="009A2E5E">
        <w:rPr>
          <w:i/>
        </w:rPr>
        <w:t>my students’ understanding of each</w:t>
      </w:r>
      <w:r w:rsidR="009A2E5E" w:rsidRPr="009A2E5E">
        <w:rPr>
          <w:i/>
        </w:rPr>
        <w:t xml:space="preserve"> piece. I believe in the importance of efficient home practice, and I give students the tools they need to make </w:t>
      </w:r>
      <w:r w:rsidR="009A2E5E">
        <w:rPr>
          <w:i/>
        </w:rPr>
        <w:t xml:space="preserve">the </w:t>
      </w:r>
      <w:r w:rsidR="009A2E5E" w:rsidRPr="009A2E5E">
        <w:rPr>
          <w:i/>
        </w:rPr>
        <w:t>best use of</w:t>
      </w:r>
      <w:r w:rsidR="009A2E5E">
        <w:rPr>
          <w:i/>
        </w:rPr>
        <w:t xml:space="preserve"> their practice time. On a personal note, I</w:t>
      </w:r>
      <w:r w:rsidR="009F39CE">
        <w:rPr>
          <w:i/>
        </w:rPr>
        <w:t xml:space="preserve">’ve </w:t>
      </w:r>
      <w:r w:rsidR="009A2E5E">
        <w:rPr>
          <w:i/>
        </w:rPr>
        <w:t>always loved collaborating with other musicians, so</w:t>
      </w:r>
      <w:r w:rsidR="009A2E5E" w:rsidRPr="009A2E5E">
        <w:rPr>
          <w:i/>
        </w:rPr>
        <w:t xml:space="preserve"> I encourage </w:t>
      </w:r>
      <w:r w:rsidR="009A2E5E">
        <w:rPr>
          <w:i/>
        </w:rPr>
        <w:t xml:space="preserve">children and adult </w:t>
      </w:r>
      <w:r w:rsidR="009A2E5E" w:rsidRPr="009A2E5E">
        <w:rPr>
          <w:i/>
        </w:rPr>
        <w:t>students</w:t>
      </w:r>
      <w:r w:rsidR="00B00C66">
        <w:rPr>
          <w:i/>
        </w:rPr>
        <w:t>,</w:t>
      </w:r>
      <w:r w:rsidR="009A2E5E">
        <w:rPr>
          <w:i/>
        </w:rPr>
        <w:t xml:space="preserve"> alike</w:t>
      </w:r>
      <w:r w:rsidR="00B00C66">
        <w:rPr>
          <w:i/>
        </w:rPr>
        <w:t>,</w:t>
      </w:r>
      <w:r w:rsidR="009A2E5E" w:rsidRPr="009A2E5E">
        <w:rPr>
          <w:i/>
        </w:rPr>
        <w:t xml:space="preserve"> to team up with another pianist, instrumentalist, or vocalis</w:t>
      </w:r>
      <w:r w:rsidR="009A2E5E">
        <w:rPr>
          <w:i/>
        </w:rPr>
        <w:t>t to discover the</w:t>
      </w:r>
      <w:r w:rsidR="009A2E5E" w:rsidRPr="009A2E5E">
        <w:rPr>
          <w:i/>
        </w:rPr>
        <w:t xml:space="preserve"> </w:t>
      </w:r>
      <w:r w:rsidR="009F39CE">
        <w:rPr>
          <w:i/>
        </w:rPr>
        <w:t>thrill of</w:t>
      </w:r>
      <w:r w:rsidR="009A2E5E">
        <w:rPr>
          <w:i/>
        </w:rPr>
        <w:t xml:space="preserve"> creating music together.</w:t>
      </w:r>
    </w:p>
    <w:p w14:paraId="119FB2D0" w14:textId="63EA279E" w:rsidR="009A2E5E" w:rsidRDefault="009A2E5E" w:rsidP="00403444">
      <w:pPr>
        <w:pStyle w:val="bdy"/>
        <w:rPr>
          <w:rFonts w:eastAsiaTheme="minorEastAsia"/>
        </w:rPr>
      </w:pPr>
      <w:r>
        <w:rPr>
          <w:rFonts w:eastAsiaTheme="minorEastAsia"/>
        </w:rPr>
        <w:t>Susanna</w:t>
      </w:r>
      <w:r w:rsidR="00403444" w:rsidRPr="00621067">
        <w:rPr>
          <w:rFonts w:eastAsiaTheme="minorEastAsia"/>
        </w:rPr>
        <w:t xml:space="preserve"> earn</w:t>
      </w:r>
      <w:r>
        <w:rPr>
          <w:rFonts w:eastAsiaTheme="minorEastAsia"/>
        </w:rPr>
        <w:t>ed</w:t>
      </w:r>
      <w:r w:rsidR="00403444" w:rsidRPr="00621067">
        <w:rPr>
          <w:rFonts w:eastAsiaTheme="minorEastAsia"/>
        </w:rPr>
        <w:t xml:space="preserve"> </w:t>
      </w:r>
      <w:r w:rsidR="00B00C66">
        <w:rPr>
          <w:rFonts w:eastAsiaTheme="minorEastAsia"/>
        </w:rPr>
        <w:t xml:space="preserve">a Bachelor’s </w:t>
      </w:r>
      <w:r>
        <w:rPr>
          <w:rFonts w:eastAsiaTheme="minorEastAsia"/>
        </w:rPr>
        <w:t xml:space="preserve">of Music </w:t>
      </w:r>
      <w:r w:rsidR="00B00C66">
        <w:rPr>
          <w:rFonts w:eastAsiaTheme="minorEastAsia"/>
        </w:rPr>
        <w:t>in Organ P</w:t>
      </w:r>
      <w:r w:rsidR="00403444" w:rsidRPr="00621067">
        <w:rPr>
          <w:rFonts w:eastAsiaTheme="minorEastAsia"/>
        </w:rPr>
        <w:t xml:space="preserve">erformance from Lawrence University </w:t>
      </w:r>
      <w:r>
        <w:rPr>
          <w:rFonts w:eastAsiaTheme="minorEastAsia"/>
        </w:rPr>
        <w:t>and her Masters in Music from the University of Washington</w:t>
      </w:r>
      <w:r w:rsidR="00403444" w:rsidRPr="00621067">
        <w:rPr>
          <w:rFonts w:eastAsiaTheme="minorEastAsia"/>
        </w:rPr>
        <w:t xml:space="preserve">. As an organist, </w:t>
      </w:r>
      <w:r>
        <w:rPr>
          <w:rFonts w:eastAsiaTheme="minorEastAsia"/>
        </w:rPr>
        <w:t>she has won</w:t>
      </w:r>
      <w:r w:rsidR="00403444" w:rsidRPr="00621067">
        <w:rPr>
          <w:rFonts w:eastAsiaTheme="minorEastAsia"/>
        </w:rPr>
        <w:t xml:space="preserve"> top prizes in </w:t>
      </w:r>
      <w:r>
        <w:rPr>
          <w:rFonts w:eastAsiaTheme="minorEastAsia"/>
        </w:rPr>
        <w:t>several</w:t>
      </w:r>
      <w:r w:rsidR="00403444" w:rsidRPr="00621067">
        <w:rPr>
          <w:rFonts w:eastAsiaTheme="minorEastAsia"/>
        </w:rPr>
        <w:t xml:space="preserve"> nationwide organ competitions, including </w:t>
      </w:r>
      <w:r w:rsidR="00A82DEA">
        <w:rPr>
          <w:rFonts w:eastAsiaTheme="minorEastAsia"/>
        </w:rPr>
        <w:t>Second P</w:t>
      </w:r>
      <w:r w:rsidR="00403444" w:rsidRPr="00621067">
        <w:rPr>
          <w:rFonts w:eastAsiaTheme="minorEastAsia"/>
        </w:rPr>
        <w:t>lace in the West Chester University International Competition</w:t>
      </w:r>
      <w:r>
        <w:rPr>
          <w:rFonts w:eastAsiaTheme="minorEastAsia"/>
        </w:rPr>
        <w:t xml:space="preserve"> (2014)</w:t>
      </w:r>
      <w:r w:rsidR="00403444" w:rsidRPr="00621067">
        <w:rPr>
          <w:rFonts w:eastAsiaTheme="minorEastAsia"/>
        </w:rPr>
        <w:t xml:space="preserve"> and </w:t>
      </w:r>
      <w:r w:rsidR="00A82DEA">
        <w:rPr>
          <w:rFonts w:eastAsiaTheme="minorEastAsia"/>
        </w:rPr>
        <w:t>First P</w:t>
      </w:r>
      <w:r w:rsidR="00403444" w:rsidRPr="00621067">
        <w:rPr>
          <w:rFonts w:eastAsiaTheme="minorEastAsia"/>
        </w:rPr>
        <w:t>lace in the American Guild of Organists’ Regional Competition for Young Organists</w:t>
      </w:r>
      <w:r>
        <w:rPr>
          <w:rFonts w:eastAsiaTheme="minorEastAsia"/>
        </w:rPr>
        <w:t xml:space="preserve"> (2011).</w:t>
      </w:r>
    </w:p>
    <w:p w14:paraId="5BB856A1" w14:textId="1E03F321" w:rsidR="001F042F" w:rsidRPr="00F71BD8" w:rsidRDefault="009A2E5E" w:rsidP="00F71BD8">
      <w:pPr>
        <w:pStyle w:val="bdy"/>
        <w:rPr>
          <w:rFonts w:eastAsiaTheme="minorEastAsia"/>
        </w:rPr>
      </w:pPr>
      <w:r>
        <w:rPr>
          <w:rFonts w:eastAsiaTheme="minorEastAsia"/>
        </w:rPr>
        <w:t>In addition to giving piano and organ lessons, she</w:t>
      </w:r>
      <w:r w:rsidR="00403444" w:rsidRPr="00621067">
        <w:rPr>
          <w:rFonts w:eastAsiaTheme="minorEastAsia"/>
        </w:rPr>
        <w:t xml:space="preserve"> serve</w:t>
      </w:r>
      <w:r>
        <w:rPr>
          <w:rFonts w:eastAsiaTheme="minorEastAsia"/>
        </w:rPr>
        <w:t>s</w:t>
      </w:r>
      <w:r w:rsidR="00B00C66">
        <w:rPr>
          <w:rFonts w:eastAsiaTheme="minorEastAsia"/>
        </w:rPr>
        <w:t xml:space="preserve"> as music director for</w:t>
      </w:r>
      <w:r w:rsidR="00403444" w:rsidRPr="00621067">
        <w:rPr>
          <w:rFonts w:eastAsiaTheme="minorEastAsia"/>
        </w:rPr>
        <w:t xml:space="preserve"> St. Dunstan’s E</w:t>
      </w:r>
      <w:r w:rsidR="008809B8">
        <w:rPr>
          <w:rFonts w:eastAsiaTheme="minorEastAsia"/>
        </w:rPr>
        <w:t>piscopal Church</w:t>
      </w:r>
      <w:r w:rsidR="00403444" w:rsidRPr="00621067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faculty</w:t>
      </w:r>
      <w:r w:rsidRPr="00621067">
        <w:rPr>
          <w:rFonts w:eastAsiaTheme="minorEastAsia"/>
        </w:rPr>
        <w:t xml:space="preserve"> accompanist</w:t>
      </w:r>
      <w:r>
        <w:rPr>
          <w:rFonts w:eastAsiaTheme="minorEastAsia"/>
        </w:rPr>
        <w:t xml:space="preserve"> for the</w:t>
      </w:r>
      <w:r w:rsidR="00403444" w:rsidRPr="00621067">
        <w:rPr>
          <w:rFonts w:eastAsiaTheme="minorEastAsia"/>
        </w:rPr>
        <w:t xml:space="preserve"> Seattle Girls’ Choir </w:t>
      </w:r>
      <w:r>
        <w:rPr>
          <w:rFonts w:eastAsiaTheme="minorEastAsia"/>
        </w:rPr>
        <w:t>senior choir</w:t>
      </w:r>
      <w:r w:rsidR="008809B8">
        <w:rPr>
          <w:rFonts w:eastAsiaTheme="minorEastAsia"/>
        </w:rPr>
        <w:t xml:space="preserve">. She is also an accomplished performer, </w:t>
      </w:r>
      <w:r w:rsidR="00B00C66">
        <w:rPr>
          <w:rFonts w:eastAsiaTheme="minorEastAsia"/>
        </w:rPr>
        <w:t>regularly giving</w:t>
      </w:r>
      <w:r w:rsidR="00403444" w:rsidRPr="00621067">
        <w:rPr>
          <w:rFonts w:eastAsiaTheme="minorEastAsia"/>
        </w:rPr>
        <w:t xml:space="preserve"> organ recitals ac</w:t>
      </w:r>
      <w:r w:rsidR="008809B8">
        <w:rPr>
          <w:rFonts w:eastAsiaTheme="minorEastAsia"/>
        </w:rPr>
        <w:t xml:space="preserve">ross the country and accompanying </w:t>
      </w:r>
      <w:r w:rsidR="00531BEE">
        <w:rPr>
          <w:rFonts w:eastAsiaTheme="minorEastAsia"/>
        </w:rPr>
        <w:t>soloists</w:t>
      </w:r>
      <w:r w:rsidR="008809B8">
        <w:rPr>
          <w:rFonts w:eastAsiaTheme="minorEastAsia"/>
        </w:rPr>
        <w:t>, chamber ensembles, and orchestras</w:t>
      </w:r>
      <w:r w:rsidR="00403444" w:rsidRPr="00621067">
        <w:rPr>
          <w:rFonts w:eastAsiaTheme="minorEastAsia"/>
        </w:rPr>
        <w:t xml:space="preserve"> on piano, harpsichord, and organ.</w:t>
      </w:r>
    </w:p>
    <w:p w14:paraId="49E05446" w14:textId="77777777" w:rsidR="009C771B" w:rsidRDefault="009C771B">
      <w:r>
        <w:br w:type="page"/>
      </w:r>
    </w:p>
    <w:p w14:paraId="3E0DEFF3" w14:textId="77777777" w:rsidR="009C771B" w:rsidRDefault="009C771B" w:rsidP="009C771B">
      <w:pPr>
        <w:pStyle w:val="hd1"/>
        <w:jc w:val="center"/>
        <w:rPr>
          <w:sz w:val="36"/>
          <w:szCs w:val="36"/>
        </w:rPr>
      </w:pPr>
      <w:r>
        <w:drawing>
          <wp:inline distT="0" distB="0" distL="0" distR="0" wp14:anchorId="42563A20" wp14:editId="0100C7CD">
            <wp:extent cx="1143839" cy="1026160"/>
            <wp:effectExtent l="0" t="0" r="0" b="0"/>
            <wp:docPr id="3" name="Picture 30" descr="Macintosh HD:Users:ann:Desktop:piano 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:Desktop:piano 3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21" cy="102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140C" w14:textId="77777777" w:rsidR="009C771B" w:rsidRPr="006C6E03" w:rsidRDefault="009C771B" w:rsidP="009C771B">
      <w:pPr>
        <w:pStyle w:val="hd1"/>
        <w:jc w:val="center"/>
        <w:rPr>
          <w:sz w:val="36"/>
          <w:szCs w:val="36"/>
        </w:rPr>
      </w:pPr>
      <w:r w:rsidRPr="007F035C">
        <w:rPr>
          <w:sz w:val="36"/>
          <w:szCs w:val="36"/>
        </w:rPr>
        <w:t>Susanna Valleau Piano Studio</w:t>
      </w:r>
    </w:p>
    <w:p w14:paraId="1EFCD0E0" w14:textId="77777777" w:rsidR="009C771B" w:rsidRDefault="009C771B" w:rsidP="009C771B">
      <w:pPr>
        <w:pStyle w:val="bdy"/>
        <w:ind w:right="-270"/>
        <w:rPr>
          <w:b/>
          <w:sz w:val="18"/>
          <w:szCs w:val="18"/>
        </w:rPr>
      </w:pPr>
    </w:p>
    <w:p w14:paraId="63E5E3E9" w14:textId="77777777" w:rsidR="009C771B" w:rsidRPr="004710B0" w:rsidRDefault="009C771B" w:rsidP="009C771B">
      <w:pPr>
        <w:pStyle w:val="bdy"/>
        <w:pBdr>
          <w:top w:val="single" w:sz="4" w:space="1" w:color="auto"/>
        </w:pBdr>
        <w:ind w:right="18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Pr="009C771B">
        <w:rPr>
          <w:b/>
          <w:sz w:val="18"/>
          <w:szCs w:val="18"/>
        </w:rPr>
        <w:t>HOME</w:t>
      </w:r>
      <w:r>
        <w:rPr>
          <w:b/>
          <w:sz w:val="18"/>
          <w:szCs w:val="18"/>
        </w:rPr>
        <w:t xml:space="preserve">    /    PIANO LESSONS   /   ORGAN LESSONS   /   ACCOMPANIMENT   </w:t>
      </w:r>
      <w:r w:rsidRPr="004710B0">
        <w:rPr>
          <w:b/>
          <w:sz w:val="18"/>
          <w:szCs w:val="18"/>
        </w:rPr>
        <w:t xml:space="preserve">/ </w:t>
      </w:r>
      <w:r>
        <w:rPr>
          <w:b/>
          <w:sz w:val="18"/>
          <w:szCs w:val="18"/>
        </w:rPr>
        <w:t xml:space="preserve">   </w:t>
      </w:r>
      <w:r w:rsidRPr="009C771B">
        <w:rPr>
          <w:b/>
          <w:color w:val="000090"/>
          <w:sz w:val="18"/>
          <w:szCs w:val="18"/>
          <w:bdr w:val="single" w:sz="4" w:space="0" w:color="auto"/>
        </w:rPr>
        <w:t>ABOUT SUSANNA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 xml:space="preserve"> / 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>CONTACT</w:t>
      </w:r>
    </w:p>
    <w:p w14:paraId="056546E0" w14:textId="77777777" w:rsidR="009C771B" w:rsidRPr="000729E9" w:rsidRDefault="009C771B" w:rsidP="009C771B">
      <w:pPr>
        <w:pStyle w:val="bdy"/>
        <w:rPr>
          <w:i/>
        </w:rPr>
      </w:pPr>
      <w:r w:rsidRPr="000729E9">
        <w:rPr>
          <w:i/>
          <w:highlight w:val="yellow"/>
        </w:rPr>
        <w:t>When folks click "</w:t>
      </w:r>
      <w:r>
        <w:rPr>
          <w:i/>
          <w:highlight w:val="yellow"/>
        </w:rPr>
        <w:t>Testimonials" in the About section’s internal menu, they come here.</w:t>
      </w:r>
    </w:p>
    <w:p w14:paraId="195CC210" w14:textId="77777777" w:rsidR="009C771B" w:rsidRDefault="009C771B" w:rsidP="009C771B">
      <w:pPr>
        <w:pStyle w:val="hd2"/>
        <w:spacing w:before="0"/>
        <w:ind w:left="360"/>
        <w:rPr>
          <w:b w:val="0"/>
          <w:i/>
        </w:rPr>
      </w:pPr>
      <w:r>
        <w:rPr>
          <w:b w:val="0"/>
          <w:i/>
          <w:highlight w:val="yellow"/>
        </w:rPr>
        <w:t>Internal navigation</w:t>
      </w:r>
    </w:p>
    <w:p w14:paraId="168DAC9E" w14:textId="77777777" w:rsidR="009C771B" w:rsidRDefault="009C771B" w:rsidP="009C771B">
      <w:pPr>
        <w:pStyle w:val="bdy2"/>
        <w:spacing w:after="60"/>
        <w:ind w:left="360"/>
        <w:rPr>
          <w:b/>
        </w:rPr>
      </w:pPr>
      <w:r w:rsidRPr="00EB70FC">
        <w:rPr>
          <w:b/>
        </w:rPr>
        <w:t>About Susan</w:t>
      </w:r>
      <w:r>
        <w:rPr>
          <w:b/>
        </w:rPr>
        <w:t>na</w:t>
      </w:r>
    </w:p>
    <w:p w14:paraId="3EC8AEFC" w14:textId="7E2EC485" w:rsidR="009C771B" w:rsidRPr="005015CC" w:rsidRDefault="009C771B" w:rsidP="005015CC">
      <w:pPr>
        <w:pStyle w:val="bdy2"/>
        <w:rPr>
          <w:b/>
          <w:color w:val="000090"/>
        </w:rPr>
      </w:pPr>
      <w:r w:rsidRPr="003D0E1F">
        <w:rPr>
          <w:b/>
          <w:color w:val="000090"/>
          <w:bdr w:val="single" w:sz="4" w:space="0" w:color="auto"/>
        </w:rPr>
        <w:t>Testimonials</w:t>
      </w:r>
    </w:p>
    <w:p w14:paraId="33EDBEA2" w14:textId="77777777" w:rsidR="009C771B" w:rsidRDefault="009C771B" w:rsidP="009C771B">
      <w:pPr>
        <w:pStyle w:val="hd1"/>
      </w:pPr>
      <w:r>
        <w:t>TESTIMONIALS</w:t>
      </w:r>
    </w:p>
    <w:p w14:paraId="42B71276" w14:textId="77777777" w:rsidR="009C771B" w:rsidRPr="00EB70FC" w:rsidRDefault="009C771B" w:rsidP="009C771B">
      <w:pPr>
        <w:pStyle w:val="hd1"/>
        <w:spacing w:before="240"/>
        <w:ind w:left="540"/>
        <w:rPr>
          <w:color w:val="auto"/>
          <w:sz w:val="20"/>
        </w:rPr>
      </w:pPr>
      <w:r w:rsidRPr="008342BF">
        <w:rPr>
          <w:color w:val="auto"/>
          <w:sz w:val="36"/>
          <w:szCs w:val="36"/>
          <w:bdr w:val="single" w:sz="4" w:space="0" w:color="auto"/>
        </w:rPr>
        <w:t>Photo</w:t>
      </w:r>
      <w:r>
        <w:rPr>
          <w:color w:val="auto"/>
          <w:sz w:val="36"/>
          <w:szCs w:val="36"/>
          <w:bdr w:val="single" w:sz="4" w:space="0" w:color="auto"/>
        </w:rPr>
        <w:t xml:space="preserve"> </w:t>
      </w:r>
      <w:r>
        <w:rPr>
          <w:color w:val="auto"/>
          <w:sz w:val="20"/>
          <w:bdr w:val="single" w:sz="4" w:space="0" w:color="auto"/>
        </w:rPr>
        <w:t>of Suzy with adult student</w:t>
      </w:r>
    </w:p>
    <w:p w14:paraId="044C08E5" w14:textId="2CB6CE3F" w:rsidR="009C771B" w:rsidRDefault="009C771B" w:rsidP="009C771B">
      <w:pPr>
        <w:pStyle w:val="bdy"/>
      </w:pPr>
      <w:r>
        <w:t>For teaching references, please contact Susanna</w:t>
      </w:r>
      <w:r w:rsidR="00124BEF">
        <w:t xml:space="preserve"> Valleau</w:t>
      </w:r>
      <w:r>
        <w:t xml:space="preserve"> at 206.486.2801 or </w:t>
      </w:r>
      <w:hyperlink r:id="rId18" w:history="1">
        <w:r w:rsidRPr="00524ED0">
          <w:rPr>
            <w:rStyle w:val="Hyperlink"/>
          </w:rPr>
          <w:t>susanna.valleau@gmail.com</w:t>
        </w:r>
      </w:hyperlink>
      <w:r w:rsidR="00D378CB">
        <w:t xml:space="preserve"> . Here i</w:t>
      </w:r>
      <w:bookmarkStart w:id="2" w:name="_GoBack"/>
      <w:bookmarkEnd w:id="2"/>
      <w:r>
        <w:t>what students and parents have said about her:</w:t>
      </w:r>
    </w:p>
    <w:p w14:paraId="0361E6DA" w14:textId="77777777" w:rsidR="0075287C" w:rsidRDefault="0075287C" w:rsidP="005015CC">
      <w:pPr>
        <w:pStyle w:val="bdy"/>
        <w:spacing w:after="0"/>
        <w:rPr>
          <w:rFonts w:eastAsia="Times"/>
        </w:rPr>
      </w:pPr>
    </w:p>
    <w:p w14:paraId="5E6BF79B" w14:textId="3DE172BF" w:rsidR="00F71BD8" w:rsidRPr="001B6285" w:rsidRDefault="00F71BD8" w:rsidP="0075287C">
      <w:pPr>
        <w:pStyle w:val="bdy"/>
        <w:spacing w:after="0"/>
        <w:rPr>
          <w:rFonts w:eastAsia="Times"/>
        </w:rPr>
      </w:pPr>
      <w:r w:rsidRPr="0075287C">
        <w:rPr>
          <w:rFonts w:eastAsia="Times"/>
          <w:i/>
        </w:rPr>
        <w:t xml:space="preserve">Ava has been taking piano lessons </w:t>
      </w:r>
      <w:r w:rsidR="001B6285" w:rsidRPr="0075287C">
        <w:rPr>
          <w:rFonts w:eastAsia="Times"/>
          <w:i/>
        </w:rPr>
        <w:t xml:space="preserve">with Susanna for three years, continually </w:t>
      </w:r>
      <w:r w:rsidRPr="0075287C">
        <w:rPr>
          <w:rFonts w:eastAsia="Times"/>
          <w:i/>
        </w:rPr>
        <w:t>progress</w:t>
      </w:r>
      <w:r w:rsidR="001B6285" w:rsidRPr="0075287C">
        <w:rPr>
          <w:rFonts w:eastAsia="Times"/>
          <w:i/>
        </w:rPr>
        <w:t>ing</w:t>
      </w:r>
      <w:r w:rsidRPr="0075287C">
        <w:rPr>
          <w:rFonts w:eastAsia="Times"/>
          <w:i/>
        </w:rPr>
        <w:t xml:space="preserve"> in </w:t>
      </w:r>
      <w:r w:rsidR="001B6285" w:rsidRPr="0075287C">
        <w:rPr>
          <w:rFonts w:eastAsia="Times"/>
          <w:i/>
        </w:rPr>
        <w:t>piano technique and</w:t>
      </w:r>
      <w:r w:rsidRPr="0075287C">
        <w:rPr>
          <w:rFonts w:eastAsia="Times"/>
          <w:i/>
        </w:rPr>
        <w:t xml:space="preserve"> theory and gain</w:t>
      </w:r>
      <w:r w:rsidR="001B6285" w:rsidRPr="0075287C">
        <w:rPr>
          <w:rFonts w:eastAsia="Times"/>
          <w:i/>
        </w:rPr>
        <w:t>ing</w:t>
      </w:r>
      <w:r w:rsidRPr="0075287C">
        <w:rPr>
          <w:rFonts w:eastAsia="Times"/>
          <w:i/>
        </w:rPr>
        <w:t xml:space="preserve"> confidence in playing publicly. Susanna makes it fun</w:t>
      </w:r>
      <w:r w:rsidR="001B6285" w:rsidRPr="0075287C">
        <w:rPr>
          <w:rFonts w:eastAsia="Times"/>
          <w:i/>
        </w:rPr>
        <w:t xml:space="preserve"> </w:t>
      </w:r>
      <w:r w:rsidRPr="0075287C">
        <w:rPr>
          <w:rFonts w:eastAsia="Times"/>
          <w:i/>
        </w:rPr>
        <w:t>and definitely keeps her interested. Ava absolutely loves her lessons and looks forw</w:t>
      </w:r>
      <w:r w:rsidR="003A0875" w:rsidRPr="0075287C">
        <w:rPr>
          <w:rFonts w:eastAsia="Times"/>
          <w:i/>
        </w:rPr>
        <w:t>ard to every week</w:t>
      </w:r>
      <w:r w:rsidR="003A0875" w:rsidRPr="001B6285">
        <w:rPr>
          <w:rFonts w:eastAsia="Times"/>
        </w:rPr>
        <w:t>.</w:t>
      </w:r>
      <w:r w:rsidR="0075287C">
        <w:rPr>
          <w:rFonts w:eastAsia="Times"/>
        </w:rPr>
        <w:t xml:space="preserve"> </w:t>
      </w:r>
      <w:r w:rsidR="001B6285">
        <w:rPr>
          <w:rFonts w:eastAsia="Times"/>
        </w:rPr>
        <w:t xml:space="preserve">— </w:t>
      </w:r>
      <w:r w:rsidR="00A30438">
        <w:rPr>
          <w:rFonts w:eastAsia="Times"/>
        </w:rPr>
        <w:t>Aeli, P</w:t>
      </w:r>
      <w:r>
        <w:rPr>
          <w:rFonts w:eastAsia="Times"/>
        </w:rPr>
        <w:t>arent of 8-year-old student</w:t>
      </w:r>
    </w:p>
    <w:p w14:paraId="0CFBE22E" w14:textId="77777777" w:rsidR="0075287C" w:rsidRDefault="0075287C" w:rsidP="0075287C">
      <w:pPr>
        <w:pStyle w:val="bdy"/>
        <w:spacing w:after="0"/>
        <w:rPr>
          <w:rFonts w:eastAsia="Times"/>
          <w:i/>
        </w:rPr>
      </w:pPr>
    </w:p>
    <w:p w14:paraId="77E04173" w14:textId="20C7FCF2" w:rsidR="00F71BD8" w:rsidRDefault="00F71BD8" w:rsidP="0075287C">
      <w:pPr>
        <w:pStyle w:val="bdy"/>
        <w:spacing w:after="0"/>
        <w:rPr>
          <w:rFonts w:eastAsia="Times"/>
        </w:rPr>
      </w:pPr>
      <w:r w:rsidRPr="0075287C">
        <w:rPr>
          <w:rFonts w:eastAsia="Times"/>
          <w:i/>
        </w:rPr>
        <w:t>She’s really nice. She has fun games to hel</w:t>
      </w:r>
      <w:r w:rsidR="003A0875" w:rsidRPr="0075287C">
        <w:rPr>
          <w:rFonts w:eastAsia="Times"/>
          <w:i/>
        </w:rPr>
        <w:t>p you learn. She laughs a lo</w:t>
      </w:r>
      <w:r w:rsidR="003A0875">
        <w:rPr>
          <w:rFonts w:eastAsia="Times"/>
        </w:rPr>
        <w:t>t.</w:t>
      </w:r>
      <w:r w:rsidR="0075287C">
        <w:rPr>
          <w:rFonts w:eastAsia="Times"/>
        </w:rPr>
        <w:t xml:space="preserve"> </w:t>
      </w:r>
      <w:r w:rsidR="00E921B1">
        <w:rPr>
          <w:rFonts w:eastAsia="Times"/>
        </w:rPr>
        <w:t xml:space="preserve">— </w:t>
      </w:r>
      <w:r>
        <w:rPr>
          <w:rFonts w:eastAsia="Times"/>
        </w:rPr>
        <w:t>Theo, 8-year old student</w:t>
      </w:r>
    </w:p>
    <w:p w14:paraId="333F98E5" w14:textId="77777777" w:rsidR="0075287C" w:rsidRDefault="0075287C" w:rsidP="0075287C">
      <w:pPr>
        <w:pStyle w:val="bdy"/>
        <w:spacing w:after="0"/>
        <w:rPr>
          <w:rFonts w:eastAsia="Times"/>
        </w:rPr>
      </w:pPr>
    </w:p>
    <w:p w14:paraId="1FAF6A8E" w14:textId="13404103" w:rsidR="00F71BD8" w:rsidRDefault="00F71BD8" w:rsidP="0075287C">
      <w:pPr>
        <w:pStyle w:val="bdy"/>
        <w:spacing w:after="0"/>
        <w:rPr>
          <w:rFonts w:eastAsia="Times"/>
        </w:rPr>
      </w:pPr>
      <w:r w:rsidRPr="0075287C">
        <w:rPr>
          <w:rFonts w:eastAsia="Times"/>
          <w:i/>
        </w:rPr>
        <w:t xml:space="preserve">Susanna is a fantastic teacher! </w:t>
      </w:r>
      <w:r w:rsidR="00A30438" w:rsidRPr="0075287C">
        <w:rPr>
          <w:rFonts w:eastAsia="Times"/>
          <w:i/>
        </w:rPr>
        <w:t>S</w:t>
      </w:r>
      <w:r w:rsidRPr="0075287C">
        <w:rPr>
          <w:rFonts w:eastAsia="Times"/>
          <w:i/>
        </w:rPr>
        <w:t>he has been able to keep</w:t>
      </w:r>
      <w:r w:rsidR="00A30438" w:rsidRPr="0075287C">
        <w:rPr>
          <w:rFonts w:eastAsia="Times"/>
          <w:i/>
        </w:rPr>
        <w:t xml:space="preserve"> my son</w:t>
      </w:r>
      <w:r w:rsidRPr="0075287C">
        <w:rPr>
          <w:rFonts w:eastAsia="Times"/>
          <w:i/>
        </w:rPr>
        <w:t xml:space="preserve"> motivated to learn piano</w:t>
      </w:r>
      <w:r w:rsidR="00A30438" w:rsidRPr="0075287C">
        <w:rPr>
          <w:rFonts w:eastAsia="Times"/>
          <w:i/>
        </w:rPr>
        <w:t>, which is</w:t>
      </w:r>
      <w:r w:rsidRPr="0075287C">
        <w:rPr>
          <w:rFonts w:eastAsia="Times"/>
          <w:i/>
        </w:rPr>
        <w:t xml:space="preserve"> sometimes difficult with younger children. She has high expectations and focuses on technique</w:t>
      </w:r>
      <w:r w:rsidR="00A30438" w:rsidRPr="0075287C">
        <w:rPr>
          <w:rFonts w:eastAsia="Times"/>
          <w:i/>
        </w:rPr>
        <w:t>;</w:t>
      </w:r>
      <w:r w:rsidRPr="0075287C">
        <w:rPr>
          <w:rFonts w:eastAsia="Times"/>
          <w:i/>
        </w:rPr>
        <w:t xml:space="preserve"> yet she never loses sight of </w:t>
      </w:r>
      <w:r w:rsidR="00A30438" w:rsidRPr="0075287C">
        <w:rPr>
          <w:rFonts w:eastAsia="Times"/>
          <w:i/>
        </w:rPr>
        <w:t>his</w:t>
      </w:r>
      <w:r w:rsidRPr="0075287C">
        <w:rPr>
          <w:rFonts w:eastAsia="Times"/>
          <w:i/>
        </w:rPr>
        <w:t xml:space="preserve"> individual needs and personality</w:t>
      </w:r>
      <w:r>
        <w:rPr>
          <w:rFonts w:eastAsia="Times"/>
        </w:rPr>
        <w:t>.</w:t>
      </w:r>
      <w:r w:rsidR="0075287C">
        <w:rPr>
          <w:rFonts w:eastAsia="Times"/>
        </w:rPr>
        <w:t xml:space="preserve"> </w:t>
      </w:r>
      <w:r w:rsidR="00A30438">
        <w:rPr>
          <w:rFonts w:eastAsia="Times"/>
        </w:rPr>
        <w:t xml:space="preserve">— </w:t>
      </w:r>
      <w:r>
        <w:rPr>
          <w:rFonts w:eastAsia="Times"/>
        </w:rPr>
        <w:t>Ch</w:t>
      </w:r>
      <w:r w:rsidR="00A30438">
        <w:rPr>
          <w:rFonts w:eastAsia="Times"/>
        </w:rPr>
        <w:t>risti, P</w:t>
      </w:r>
      <w:r>
        <w:rPr>
          <w:rFonts w:eastAsia="Times"/>
        </w:rPr>
        <w:t>arent of 8-year-old student</w:t>
      </w:r>
    </w:p>
    <w:p w14:paraId="230AD6C0" w14:textId="77777777" w:rsidR="0075287C" w:rsidRDefault="0075287C" w:rsidP="0075287C">
      <w:pPr>
        <w:pStyle w:val="bdy"/>
        <w:spacing w:after="0"/>
        <w:rPr>
          <w:rFonts w:eastAsia="Times"/>
        </w:rPr>
      </w:pPr>
    </w:p>
    <w:p w14:paraId="0F989F3A" w14:textId="327D2486" w:rsidR="00A60056" w:rsidRDefault="00A60056" w:rsidP="005015CC">
      <w:pPr>
        <w:pStyle w:val="bdy"/>
        <w:spacing w:after="0"/>
        <w:rPr>
          <w:rFonts w:eastAsia="Times"/>
        </w:rPr>
      </w:pPr>
      <w:r w:rsidRPr="0075287C">
        <w:rPr>
          <w:rFonts w:eastAsia="Times"/>
          <w:i/>
        </w:rPr>
        <w:t>I'm a self-taught pianist, finally taking lessons. I had reached a level where I was comfortable but not very good. With Susanna as my teacher, I now play more and enjoy it more, and I'm improving much faster than I could without her</w:t>
      </w:r>
      <w:r w:rsidR="0075287C">
        <w:rPr>
          <w:rFonts w:eastAsia="Times"/>
        </w:rPr>
        <w:t>.</w:t>
      </w:r>
    </w:p>
    <w:p w14:paraId="2F04D45B" w14:textId="67537834" w:rsidR="00A60056" w:rsidRDefault="00A60056" w:rsidP="00A60056">
      <w:pPr>
        <w:pStyle w:val="bdy"/>
        <w:jc w:val="right"/>
        <w:rPr>
          <w:rFonts w:eastAsia="Times"/>
        </w:rPr>
      </w:pPr>
      <w:r>
        <w:rPr>
          <w:rFonts w:eastAsia="Times"/>
        </w:rPr>
        <w:t>— Mary, Adult student</w:t>
      </w:r>
    </w:p>
    <w:p w14:paraId="7AAE1495" w14:textId="04478D6A" w:rsidR="00F71BD8" w:rsidRDefault="00F71BD8" w:rsidP="0075287C">
      <w:pPr>
        <w:pStyle w:val="bdy"/>
        <w:spacing w:after="0"/>
        <w:rPr>
          <w:rFonts w:eastAsia="Times"/>
        </w:rPr>
      </w:pPr>
      <w:r w:rsidRPr="0075287C">
        <w:rPr>
          <w:rFonts w:eastAsia="Times"/>
          <w:i/>
        </w:rPr>
        <w:t>She's a great teacher! She knows how to motivate m</w:t>
      </w:r>
      <w:r w:rsidR="003A0875" w:rsidRPr="0075287C">
        <w:rPr>
          <w:rFonts w:eastAsia="Times"/>
          <w:i/>
        </w:rPr>
        <w:t>e to keep improving my skills</w:t>
      </w:r>
      <w:r w:rsidR="003A0875">
        <w:rPr>
          <w:rFonts w:eastAsia="Times"/>
        </w:rPr>
        <w:t>.</w:t>
      </w:r>
      <w:r w:rsidR="0075287C">
        <w:rPr>
          <w:rFonts w:eastAsia="Times"/>
        </w:rPr>
        <w:t xml:space="preserve"> </w:t>
      </w:r>
      <w:r w:rsidR="00A30438">
        <w:rPr>
          <w:rFonts w:eastAsia="Times"/>
        </w:rPr>
        <w:t xml:space="preserve">— </w:t>
      </w:r>
      <w:r w:rsidRPr="00F71BD8">
        <w:rPr>
          <w:rFonts w:eastAsia="Times"/>
        </w:rPr>
        <w:t>Mikayla, 12-year-old student</w:t>
      </w:r>
    </w:p>
    <w:p w14:paraId="4808D02F" w14:textId="77777777" w:rsidR="0075287C" w:rsidRPr="00F71BD8" w:rsidRDefault="0075287C" w:rsidP="0075287C">
      <w:pPr>
        <w:pStyle w:val="bdy"/>
        <w:spacing w:after="0"/>
        <w:rPr>
          <w:rFonts w:eastAsia="Times"/>
        </w:rPr>
      </w:pPr>
    </w:p>
    <w:p w14:paraId="2698686F" w14:textId="23F9BAFC" w:rsidR="003A0875" w:rsidRDefault="00F71BD8" w:rsidP="005015CC">
      <w:pPr>
        <w:pStyle w:val="bdy"/>
        <w:spacing w:after="0"/>
        <w:rPr>
          <w:rFonts w:eastAsia="Times"/>
        </w:rPr>
      </w:pPr>
      <w:r w:rsidRPr="0075287C">
        <w:rPr>
          <w:rFonts w:eastAsia="Times"/>
          <w:i/>
        </w:rPr>
        <w:t>Susanna is an excellent teacher with the perfect balance of pa</w:t>
      </w:r>
      <w:r w:rsidR="003A0875" w:rsidRPr="0075287C">
        <w:rPr>
          <w:rFonts w:eastAsia="Times"/>
          <w:i/>
        </w:rPr>
        <w:t>tience, humor</w:t>
      </w:r>
      <w:r w:rsidR="00A30438" w:rsidRPr="0075287C">
        <w:rPr>
          <w:rFonts w:eastAsia="Times"/>
          <w:i/>
        </w:rPr>
        <w:t>,</w:t>
      </w:r>
      <w:r w:rsidR="003A0875" w:rsidRPr="0075287C">
        <w:rPr>
          <w:rFonts w:eastAsia="Times"/>
          <w:i/>
        </w:rPr>
        <w:t xml:space="preserve"> and inspiration</w:t>
      </w:r>
      <w:r w:rsidR="003A0875">
        <w:rPr>
          <w:rFonts w:eastAsia="Times"/>
        </w:rPr>
        <w:t>.</w:t>
      </w:r>
    </w:p>
    <w:p w14:paraId="386D0C6D" w14:textId="6FB626EB" w:rsidR="009C771B" w:rsidRDefault="00C14801" w:rsidP="003A0875">
      <w:pPr>
        <w:pStyle w:val="bdy"/>
        <w:jc w:val="right"/>
        <w:rPr>
          <w:rFonts w:eastAsia="Times"/>
        </w:rPr>
      </w:pPr>
      <w:r>
        <w:rPr>
          <w:rFonts w:eastAsia="Times"/>
        </w:rPr>
        <w:t xml:space="preserve">— </w:t>
      </w:r>
      <w:r w:rsidR="00A30438">
        <w:rPr>
          <w:rFonts w:eastAsia="Times"/>
        </w:rPr>
        <w:t>Nikki, P</w:t>
      </w:r>
      <w:r w:rsidR="00F71BD8" w:rsidRPr="00F71BD8">
        <w:rPr>
          <w:rFonts w:eastAsia="Times"/>
        </w:rPr>
        <w:t>arent of 12-year-old student</w:t>
      </w:r>
    </w:p>
    <w:p w14:paraId="1B88D73D" w14:textId="3F934A34" w:rsidR="00DD1F64" w:rsidRDefault="00DD1F64">
      <w:pPr>
        <w:rPr>
          <w:rFonts w:eastAsia="Times"/>
        </w:rPr>
      </w:pPr>
      <w:r>
        <w:rPr>
          <w:rFonts w:eastAsia="Times"/>
        </w:rPr>
        <w:br w:type="page"/>
      </w:r>
    </w:p>
    <w:p w14:paraId="66C6799D" w14:textId="77777777" w:rsidR="00775406" w:rsidRPr="00F71BD8" w:rsidRDefault="00775406" w:rsidP="003A0875">
      <w:pPr>
        <w:pStyle w:val="bdy"/>
        <w:jc w:val="right"/>
      </w:pPr>
    </w:p>
    <w:p w14:paraId="2D1A7ED3" w14:textId="77777777" w:rsidR="0057098F" w:rsidRDefault="0057098F" w:rsidP="0057098F">
      <w:pPr>
        <w:pStyle w:val="hd1"/>
        <w:jc w:val="center"/>
        <w:rPr>
          <w:sz w:val="36"/>
          <w:szCs w:val="36"/>
        </w:rPr>
      </w:pPr>
      <w:r>
        <w:drawing>
          <wp:inline distT="0" distB="0" distL="0" distR="0" wp14:anchorId="15FDC5B6" wp14:editId="4396A079">
            <wp:extent cx="1143839" cy="1026160"/>
            <wp:effectExtent l="0" t="0" r="0" b="0"/>
            <wp:docPr id="545" name="Picture 545" descr="Macintosh HD:Users:ann:Desktop:piano 3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n:Desktop:piano 3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21" cy="102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2CA8" w14:textId="77777777" w:rsidR="0057098F" w:rsidRPr="006C6E03" w:rsidRDefault="0057098F" w:rsidP="0057098F">
      <w:pPr>
        <w:pStyle w:val="hd1"/>
        <w:jc w:val="center"/>
        <w:rPr>
          <w:sz w:val="36"/>
          <w:szCs w:val="36"/>
        </w:rPr>
      </w:pPr>
      <w:r w:rsidRPr="009C771B">
        <w:rPr>
          <w:color w:val="000090"/>
          <w:sz w:val="36"/>
          <w:szCs w:val="36"/>
        </w:rPr>
        <w:t>Susanna</w:t>
      </w:r>
      <w:r w:rsidRPr="007F035C">
        <w:rPr>
          <w:sz w:val="36"/>
          <w:szCs w:val="36"/>
        </w:rPr>
        <w:t xml:space="preserve"> Valleau Piano Studio</w:t>
      </w:r>
    </w:p>
    <w:p w14:paraId="0C3E183A" w14:textId="77777777" w:rsidR="0057098F" w:rsidRDefault="0057098F" w:rsidP="00926749">
      <w:pPr>
        <w:pStyle w:val="bdy"/>
        <w:ind w:right="-270"/>
        <w:rPr>
          <w:b/>
          <w:sz w:val="18"/>
          <w:szCs w:val="18"/>
        </w:rPr>
      </w:pPr>
    </w:p>
    <w:p w14:paraId="453431D3" w14:textId="77777777" w:rsidR="009C771B" w:rsidRPr="004710B0" w:rsidRDefault="009C771B" w:rsidP="009C771B">
      <w:pPr>
        <w:pStyle w:val="bdy"/>
        <w:pBdr>
          <w:top w:val="single" w:sz="4" w:space="1" w:color="auto"/>
        </w:pBdr>
        <w:ind w:right="18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 w:rsidRPr="009C771B">
        <w:rPr>
          <w:b/>
          <w:sz w:val="18"/>
          <w:szCs w:val="18"/>
        </w:rPr>
        <w:t>HOME</w:t>
      </w:r>
      <w:r>
        <w:rPr>
          <w:b/>
          <w:sz w:val="18"/>
          <w:szCs w:val="18"/>
        </w:rPr>
        <w:t xml:space="preserve">    /    PIANO LESSONS   /   ORGAN LESSONS   /   ACCOMPANIMENT   </w:t>
      </w:r>
      <w:r w:rsidRPr="004710B0">
        <w:rPr>
          <w:b/>
          <w:sz w:val="18"/>
          <w:szCs w:val="18"/>
        </w:rPr>
        <w:t xml:space="preserve">/ </w:t>
      </w:r>
      <w:r>
        <w:rPr>
          <w:b/>
          <w:sz w:val="18"/>
          <w:szCs w:val="18"/>
        </w:rPr>
        <w:t xml:space="preserve">   </w:t>
      </w:r>
      <w:r w:rsidRPr="004710B0">
        <w:rPr>
          <w:b/>
          <w:sz w:val="18"/>
          <w:szCs w:val="18"/>
        </w:rPr>
        <w:t>ABOUT SUSANNA</w:t>
      </w:r>
      <w:r>
        <w:rPr>
          <w:b/>
          <w:sz w:val="18"/>
          <w:szCs w:val="18"/>
        </w:rPr>
        <w:t xml:space="preserve">  </w:t>
      </w:r>
      <w:r w:rsidRPr="004710B0">
        <w:rPr>
          <w:b/>
          <w:sz w:val="18"/>
          <w:szCs w:val="18"/>
        </w:rPr>
        <w:t xml:space="preserve"> / </w:t>
      </w:r>
      <w:r>
        <w:rPr>
          <w:b/>
          <w:sz w:val="18"/>
          <w:szCs w:val="18"/>
        </w:rPr>
        <w:t xml:space="preserve">  </w:t>
      </w:r>
      <w:r w:rsidRPr="009C771B">
        <w:rPr>
          <w:b/>
          <w:color w:val="000090"/>
          <w:sz w:val="18"/>
          <w:szCs w:val="18"/>
          <w:bdr w:val="single" w:sz="4" w:space="0" w:color="auto"/>
        </w:rPr>
        <w:t>CONTACT</w:t>
      </w:r>
    </w:p>
    <w:p w14:paraId="7E6853CD" w14:textId="77777777" w:rsidR="00926749" w:rsidRPr="000729E9" w:rsidRDefault="00926749" w:rsidP="00926749">
      <w:pPr>
        <w:pStyle w:val="bdy"/>
        <w:rPr>
          <w:i/>
        </w:rPr>
      </w:pPr>
      <w:r w:rsidRPr="000729E9">
        <w:rPr>
          <w:i/>
          <w:highlight w:val="yellow"/>
        </w:rPr>
        <w:t xml:space="preserve">When folks click </w:t>
      </w:r>
      <w:r>
        <w:rPr>
          <w:i/>
          <w:highlight w:val="yellow"/>
        </w:rPr>
        <w:t>"Contact"</w:t>
      </w:r>
      <w:r w:rsidRPr="000729E9">
        <w:rPr>
          <w:i/>
          <w:highlight w:val="yellow"/>
        </w:rPr>
        <w:t xml:space="preserve"> on the </w:t>
      </w:r>
      <w:r>
        <w:rPr>
          <w:i/>
          <w:highlight w:val="yellow"/>
        </w:rPr>
        <w:t>top navigation bar, they come here.</w:t>
      </w:r>
    </w:p>
    <w:p w14:paraId="0363CBC0" w14:textId="77777777" w:rsidR="001F042F" w:rsidRDefault="001F042F" w:rsidP="001F042F">
      <w:pPr>
        <w:pStyle w:val="hd1"/>
      </w:pPr>
    </w:p>
    <w:p w14:paraId="268C23FF" w14:textId="77777777" w:rsidR="00926749" w:rsidRDefault="00926749" w:rsidP="001F042F">
      <w:pPr>
        <w:pStyle w:val="hd1"/>
      </w:pPr>
    </w:p>
    <w:p w14:paraId="694DBDA8" w14:textId="77777777" w:rsidR="001F042F" w:rsidRPr="009C771B" w:rsidRDefault="001F042F" w:rsidP="001F042F">
      <w:pPr>
        <w:pStyle w:val="hd1"/>
        <w:rPr>
          <w:color w:val="000090"/>
        </w:rPr>
      </w:pPr>
      <w:r w:rsidRPr="009C771B">
        <w:rPr>
          <w:color w:val="000090"/>
        </w:rPr>
        <w:t>CONTACT SUSANNA</w:t>
      </w:r>
    </w:p>
    <w:p w14:paraId="6671D5EF" w14:textId="77777777" w:rsidR="001F042F" w:rsidRPr="00EB70FC" w:rsidRDefault="001F042F" w:rsidP="001F042F">
      <w:pPr>
        <w:pStyle w:val="hd1"/>
        <w:spacing w:before="240"/>
        <w:ind w:left="90"/>
        <w:rPr>
          <w:color w:val="auto"/>
          <w:sz w:val="20"/>
        </w:rPr>
      </w:pPr>
      <w:r w:rsidRPr="008342BF">
        <w:rPr>
          <w:color w:val="auto"/>
          <w:sz w:val="36"/>
          <w:szCs w:val="36"/>
          <w:bdr w:val="single" w:sz="4" w:space="0" w:color="auto"/>
        </w:rPr>
        <w:t>Photo</w:t>
      </w:r>
      <w:r>
        <w:rPr>
          <w:color w:val="auto"/>
          <w:sz w:val="36"/>
          <w:szCs w:val="36"/>
          <w:bdr w:val="single" w:sz="4" w:space="0" w:color="auto"/>
        </w:rPr>
        <w:t xml:space="preserve"> </w:t>
      </w:r>
      <w:r>
        <w:rPr>
          <w:color w:val="auto"/>
          <w:sz w:val="20"/>
          <w:bdr w:val="single" w:sz="4" w:space="0" w:color="auto"/>
        </w:rPr>
        <w:t>of teaching room and piano</w:t>
      </w:r>
    </w:p>
    <w:p w14:paraId="38290DFD" w14:textId="77777777" w:rsidR="001F042F" w:rsidRDefault="001F042F" w:rsidP="001F042F">
      <w:pPr>
        <w:pStyle w:val="bdy"/>
      </w:pPr>
    </w:p>
    <w:p w14:paraId="1A0A666C" w14:textId="77777777" w:rsidR="001F042F" w:rsidRDefault="001F042F" w:rsidP="001F042F">
      <w:pPr>
        <w:pStyle w:val="bdy"/>
      </w:pPr>
      <w:r>
        <w:t>Susanna</w:t>
      </w:r>
      <w:r w:rsidR="00124BEF">
        <w:t xml:space="preserve"> Valleau</w:t>
      </w:r>
      <w:r>
        <w:t xml:space="preserve"> teaches piano </w:t>
      </w:r>
      <w:r w:rsidR="001B2D94">
        <w:t>out of her</w:t>
      </w:r>
      <w:r>
        <w:t xml:space="preserve"> </w:t>
      </w:r>
      <w:r w:rsidRPr="001F042F">
        <w:rPr>
          <w:color w:val="1F497D" w:themeColor="text2"/>
          <w:u w:val="single"/>
        </w:rPr>
        <w:t xml:space="preserve">home in </w:t>
      </w:r>
      <w:r w:rsidR="00124BEF">
        <w:rPr>
          <w:color w:val="1F497D" w:themeColor="text2"/>
          <w:u w:val="single"/>
        </w:rPr>
        <w:t>the Roosevelt area of Seattle</w:t>
      </w:r>
      <w:r>
        <w:t xml:space="preserve">. </w:t>
      </w:r>
      <w:r w:rsidRPr="00926749">
        <w:rPr>
          <w:i/>
          <w:highlight w:val="yellow"/>
        </w:rPr>
        <w:t>link to</w:t>
      </w:r>
      <w:r w:rsidR="00926749" w:rsidRPr="00926749">
        <w:rPr>
          <w:i/>
          <w:highlight w:val="yellow"/>
        </w:rPr>
        <w:t xml:space="preserve"> portion of map that shows location (see below)</w:t>
      </w:r>
      <w:r w:rsidR="00926749">
        <w:t xml:space="preserve">. She </w:t>
      </w:r>
      <w:r w:rsidR="00D92485">
        <w:t>welcomes</w:t>
      </w:r>
      <w:r>
        <w:t xml:space="preserve"> questions, </w:t>
      </w:r>
      <w:r w:rsidR="00926749">
        <w:t>so feel free to contact her to discuss lessons for you or a child, or to set up a free introductory lesson</w:t>
      </w:r>
      <w:r>
        <w:t>.</w:t>
      </w:r>
    </w:p>
    <w:p w14:paraId="1C0809F7" w14:textId="77777777" w:rsidR="001F042F" w:rsidRDefault="001F042F" w:rsidP="001F042F">
      <w:pPr>
        <w:pStyle w:val="bdy"/>
      </w:pPr>
      <w:r w:rsidRPr="00926749">
        <w:rPr>
          <w:b/>
        </w:rPr>
        <w:t>Email</w:t>
      </w:r>
      <w:r>
        <w:t xml:space="preserve">: </w:t>
      </w:r>
      <w:hyperlink r:id="rId19" w:history="1">
        <w:r w:rsidRPr="00524ED0">
          <w:rPr>
            <w:rStyle w:val="Hyperlink"/>
          </w:rPr>
          <w:t>susanna.valleau@gmail.com</w:t>
        </w:r>
      </w:hyperlink>
      <w:r>
        <w:t xml:space="preserve"> .</w:t>
      </w:r>
    </w:p>
    <w:p w14:paraId="05424EEE" w14:textId="3757895C" w:rsidR="00926749" w:rsidRDefault="001F042F" w:rsidP="00926749">
      <w:pPr>
        <w:pStyle w:val="bdy"/>
      </w:pPr>
      <w:r w:rsidRPr="00926749">
        <w:rPr>
          <w:b/>
        </w:rPr>
        <w:t>Phone</w:t>
      </w:r>
      <w:r>
        <w:t>: 206.486.2801</w:t>
      </w:r>
      <w:r w:rsidR="00294087">
        <w:t xml:space="preserve">  </w:t>
      </w:r>
    </w:p>
    <w:p w14:paraId="5BDAB3A3" w14:textId="77777777" w:rsidR="00EB70FC" w:rsidRDefault="00926749" w:rsidP="00391032">
      <w:r>
        <w:rPr>
          <w:noProof/>
        </w:rPr>
        <w:drawing>
          <wp:anchor distT="0" distB="0" distL="114300" distR="114300" simplePos="0" relativeHeight="251672064" behindDoc="0" locked="0" layoutInCell="1" allowOverlap="1" wp14:anchorId="049720A2" wp14:editId="34CB9A67">
            <wp:simplePos x="0" y="0"/>
            <wp:positionH relativeFrom="column">
              <wp:posOffset>-62865</wp:posOffset>
            </wp:positionH>
            <wp:positionV relativeFrom="paragraph">
              <wp:posOffset>208280</wp:posOffset>
            </wp:positionV>
            <wp:extent cx="3771900" cy="2413480"/>
            <wp:effectExtent l="0" t="0" r="0" b="0"/>
            <wp:wrapNone/>
            <wp:docPr id="2" name="Picture 2" descr="Macintosh HD:Users:ann:Desktop:SV map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n:Desktop:SV map.tif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2A5060" w14:textId="77777777" w:rsidR="00EB70FC" w:rsidRPr="00E107FC" w:rsidRDefault="00EB70FC" w:rsidP="000848F9">
      <w:pPr>
        <w:pStyle w:val="bdy2"/>
        <w:ind w:right="90"/>
        <w:jc w:val="right"/>
      </w:pPr>
    </w:p>
    <w:p w14:paraId="225A5CC0" w14:textId="77777777" w:rsidR="00E107FC" w:rsidRPr="00E107FC" w:rsidRDefault="00E107FC" w:rsidP="00E107FC">
      <w:pPr>
        <w:pStyle w:val="bdy2"/>
        <w:jc w:val="right"/>
      </w:pPr>
    </w:p>
    <w:p w14:paraId="7FA4FE8C" w14:textId="77777777" w:rsidR="00E107FC" w:rsidRPr="00E107FC" w:rsidRDefault="00E107FC" w:rsidP="00E107FC">
      <w:pPr>
        <w:pStyle w:val="bdy2"/>
      </w:pPr>
    </w:p>
    <w:p w14:paraId="77C64807" w14:textId="77777777" w:rsidR="00E107FC" w:rsidRPr="00E107FC" w:rsidRDefault="00E107FC" w:rsidP="00E107FC">
      <w:pPr>
        <w:pStyle w:val="bdy2"/>
      </w:pPr>
    </w:p>
    <w:p w14:paraId="0CC62876" w14:textId="77777777" w:rsidR="00E107FC" w:rsidRPr="00E107FC" w:rsidRDefault="00E107FC" w:rsidP="00E107FC">
      <w:pPr>
        <w:pStyle w:val="bdy2"/>
      </w:pPr>
    </w:p>
    <w:p w14:paraId="290AEA58" w14:textId="77777777" w:rsidR="00E107FC" w:rsidRPr="00E107FC" w:rsidRDefault="00E107FC" w:rsidP="00E107FC">
      <w:pPr>
        <w:pStyle w:val="bdy2"/>
      </w:pPr>
    </w:p>
    <w:p w14:paraId="22CD03A5" w14:textId="77777777" w:rsidR="00E107FC" w:rsidRDefault="00E107FC" w:rsidP="003E29DE">
      <w:pPr>
        <w:pStyle w:val="bdy"/>
      </w:pPr>
    </w:p>
    <w:p w14:paraId="2E1183F8" w14:textId="77777777" w:rsidR="00E107FC" w:rsidRPr="003E29DE" w:rsidRDefault="00E107FC" w:rsidP="003E29DE">
      <w:pPr>
        <w:pStyle w:val="bdy"/>
      </w:pPr>
    </w:p>
    <w:p w14:paraId="71008F51" w14:textId="77777777" w:rsidR="007E4F45" w:rsidRPr="007E4F45" w:rsidRDefault="007E4F45" w:rsidP="007E4F45">
      <w:pPr>
        <w:pStyle w:val="bdy"/>
      </w:pPr>
    </w:p>
    <w:sectPr w:rsidR="007E4F45" w:rsidRPr="007E4F45" w:rsidSect="00B44F22">
      <w:footerReference w:type="first" r:id="rId21"/>
      <w:pgSz w:w="12240" w:h="15840"/>
      <w:pgMar w:top="1440" w:right="720" w:bottom="108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8203FF9" w14:textId="77777777" w:rsidR="0079116C" w:rsidRDefault="0079116C">
      <w:r>
        <w:separator/>
      </w:r>
    </w:p>
  </w:endnote>
  <w:endnote w:type="continuationSeparator" w:id="0">
    <w:p w14:paraId="60D7A8EE" w14:textId="77777777" w:rsidR="0079116C" w:rsidRDefault="0079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9E1B7" w14:textId="77777777" w:rsidR="0079116C" w:rsidRDefault="0079116C">
    <w:pPr>
      <w:pStyle w:val="Footer"/>
      <w:rPr>
        <w:sz w:val="18"/>
      </w:rPr>
    </w:pPr>
    <w:r>
      <w:rPr>
        <w:sz w:val="18"/>
      </w:rPr>
      <w:t xml:space="preserve">Susanna Valleau Piano Studio Web Site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D378CB">
      <w:rPr>
        <w:rStyle w:val="PageNumber"/>
        <w:noProof/>
        <w:sz w:val="18"/>
      </w:rPr>
      <w:t>11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    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9C5A9" w14:textId="77777777" w:rsidR="0079116C" w:rsidRPr="00153FDF" w:rsidRDefault="0079116C" w:rsidP="00153FDF">
    <w:pPr>
      <w:pStyle w:val="Footer"/>
    </w:pPr>
    <w:r>
      <w:rPr>
        <w:sz w:val="18"/>
      </w:rPr>
      <w:t xml:space="preserve">Susanna Valleau Piano Studio Web Site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D378CB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1EF3A10" w14:textId="77777777" w:rsidR="0079116C" w:rsidRDefault="0079116C">
      <w:r>
        <w:separator/>
      </w:r>
    </w:p>
  </w:footnote>
  <w:footnote w:type="continuationSeparator" w:id="0">
    <w:p w14:paraId="15412F73" w14:textId="77777777" w:rsidR="0079116C" w:rsidRDefault="00791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3C325F1"/>
    <w:multiLevelType w:val="hybridMultilevel"/>
    <w:tmpl w:val="8AA8BA50"/>
    <w:lvl w:ilvl="0" w:tplc="363474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723FE1"/>
    <w:multiLevelType w:val="hybridMultilevel"/>
    <w:tmpl w:val="8F1A6F24"/>
    <w:lvl w:ilvl="0" w:tplc="E290E544">
      <w:start w:val="1"/>
      <w:numFmt w:val="bullet"/>
      <w:pStyle w:val="Bullet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28234C"/>
    <w:multiLevelType w:val="hybridMultilevel"/>
    <w:tmpl w:val="8AA8BA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212F51"/>
    <w:multiLevelType w:val="hybridMultilevel"/>
    <w:tmpl w:val="D270A950"/>
    <w:lvl w:ilvl="0" w:tplc="DB1ACB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752D2D"/>
    <w:multiLevelType w:val="multilevel"/>
    <w:tmpl w:val="4B752B51"/>
    <w:lvl w:ilvl="0">
      <w:start w:val="1"/>
      <w:numFmt w:val="decimal"/>
      <w:suff w:val="nothing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32905A8"/>
    <w:multiLevelType w:val="singleLevel"/>
    <w:tmpl w:val="0416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9C935C1"/>
    <w:multiLevelType w:val="hybridMultilevel"/>
    <w:tmpl w:val="E00228E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64CA71A2"/>
    <w:multiLevelType w:val="hybridMultilevel"/>
    <w:tmpl w:val="5FDE5576"/>
    <w:lvl w:ilvl="0" w:tplc="5874F028">
      <w:start w:val="1"/>
      <w:numFmt w:val="bullet"/>
      <w:lvlText w:val=""/>
      <w:lvlJc w:val="left"/>
      <w:pPr>
        <w:tabs>
          <w:tab w:val="num" w:pos="720"/>
        </w:tabs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BFC6214"/>
    <w:multiLevelType w:val="multilevel"/>
    <w:tmpl w:val="BA18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1B2391"/>
    <w:multiLevelType w:val="hybridMultilevel"/>
    <w:tmpl w:val="8F1A6F24"/>
    <w:lvl w:ilvl="0" w:tplc="E290E5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2B977D7"/>
    <w:multiLevelType w:val="hybridMultilevel"/>
    <w:tmpl w:val="8F1A6F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6927BB"/>
    <w:multiLevelType w:val="hybridMultilevel"/>
    <w:tmpl w:val="E00228E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11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 w:numId="12">
    <w:abstractNumId w:val="9"/>
  </w:num>
  <w:num w:numId="1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 fillcolor="white">
      <v:fill color="white"/>
      <v:stroke dashstyle="1 1" endcap="round"/>
      <v:shadow color="gray" opacity="1" offset="2pt,2pt"/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72A8"/>
    <w:rsid w:val="000062FD"/>
    <w:rsid w:val="000220E3"/>
    <w:rsid w:val="00033F6F"/>
    <w:rsid w:val="00057D5C"/>
    <w:rsid w:val="000729E9"/>
    <w:rsid w:val="0007327D"/>
    <w:rsid w:val="00073D23"/>
    <w:rsid w:val="000848F9"/>
    <w:rsid w:val="00085C60"/>
    <w:rsid w:val="00087D9A"/>
    <w:rsid w:val="000902D4"/>
    <w:rsid w:val="000916C7"/>
    <w:rsid w:val="00103ADE"/>
    <w:rsid w:val="00104184"/>
    <w:rsid w:val="00107AE3"/>
    <w:rsid w:val="00113BB5"/>
    <w:rsid w:val="00124BEF"/>
    <w:rsid w:val="00153FDF"/>
    <w:rsid w:val="00157D32"/>
    <w:rsid w:val="00162BF6"/>
    <w:rsid w:val="001666A6"/>
    <w:rsid w:val="001724EE"/>
    <w:rsid w:val="00177370"/>
    <w:rsid w:val="00195523"/>
    <w:rsid w:val="00196C0B"/>
    <w:rsid w:val="001B0E5D"/>
    <w:rsid w:val="001B2D94"/>
    <w:rsid w:val="001B6285"/>
    <w:rsid w:val="001B6B59"/>
    <w:rsid w:val="001C6458"/>
    <w:rsid w:val="001D482E"/>
    <w:rsid w:val="001D64E7"/>
    <w:rsid w:val="001E6533"/>
    <w:rsid w:val="001F042F"/>
    <w:rsid w:val="001F10EF"/>
    <w:rsid w:val="001F6FB6"/>
    <w:rsid w:val="0020266E"/>
    <w:rsid w:val="00203CA1"/>
    <w:rsid w:val="0023211C"/>
    <w:rsid w:val="0026137A"/>
    <w:rsid w:val="0027069E"/>
    <w:rsid w:val="0028458C"/>
    <w:rsid w:val="0028664F"/>
    <w:rsid w:val="00294087"/>
    <w:rsid w:val="002B3BE1"/>
    <w:rsid w:val="002C1508"/>
    <w:rsid w:val="002C55A4"/>
    <w:rsid w:val="002C76C8"/>
    <w:rsid w:val="002D371D"/>
    <w:rsid w:val="002D72E7"/>
    <w:rsid w:val="00306713"/>
    <w:rsid w:val="0031571A"/>
    <w:rsid w:val="0032064F"/>
    <w:rsid w:val="0036405B"/>
    <w:rsid w:val="003744EF"/>
    <w:rsid w:val="00390959"/>
    <w:rsid w:val="00391032"/>
    <w:rsid w:val="003A0875"/>
    <w:rsid w:val="003A5A55"/>
    <w:rsid w:val="003B58D8"/>
    <w:rsid w:val="003D0E1F"/>
    <w:rsid w:val="003D5665"/>
    <w:rsid w:val="003E29DE"/>
    <w:rsid w:val="003E3A2F"/>
    <w:rsid w:val="003F017C"/>
    <w:rsid w:val="003F30B2"/>
    <w:rsid w:val="00403444"/>
    <w:rsid w:val="004710B0"/>
    <w:rsid w:val="004A1F9A"/>
    <w:rsid w:val="004C0520"/>
    <w:rsid w:val="004C7DCC"/>
    <w:rsid w:val="005015CC"/>
    <w:rsid w:val="00513B29"/>
    <w:rsid w:val="005217D4"/>
    <w:rsid w:val="00524A9A"/>
    <w:rsid w:val="00524ED0"/>
    <w:rsid w:val="00525B9A"/>
    <w:rsid w:val="00527B85"/>
    <w:rsid w:val="00527F0C"/>
    <w:rsid w:val="00531BEE"/>
    <w:rsid w:val="00543256"/>
    <w:rsid w:val="00552FF3"/>
    <w:rsid w:val="00560AD3"/>
    <w:rsid w:val="005622E1"/>
    <w:rsid w:val="0057098F"/>
    <w:rsid w:val="00576718"/>
    <w:rsid w:val="00584283"/>
    <w:rsid w:val="00585161"/>
    <w:rsid w:val="005948A0"/>
    <w:rsid w:val="005E51CC"/>
    <w:rsid w:val="005F0276"/>
    <w:rsid w:val="00606652"/>
    <w:rsid w:val="006069B0"/>
    <w:rsid w:val="00616FBD"/>
    <w:rsid w:val="00624EB8"/>
    <w:rsid w:val="00654006"/>
    <w:rsid w:val="00656F8F"/>
    <w:rsid w:val="00660620"/>
    <w:rsid w:val="006613B5"/>
    <w:rsid w:val="00675B44"/>
    <w:rsid w:val="00676E20"/>
    <w:rsid w:val="006909A5"/>
    <w:rsid w:val="00696FA0"/>
    <w:rsid w:val="006B3B71"/>
    <w:rsid w:val="006C1B33"/>
    <w:rsid w:val="006C6E03"/>
    <w:rsid w:val="006D7463"/>
    <w:rsid w:val="006F20EC"/>
    <w:rsid w:val="007178AB"/>
    <w:rsid w:val="007300B8"/>
    <w:rsid w:val="00733CEE"/>
    <w:rsid w:val="007428C2"/>
    <w:rsid w:val="0075287C"/>
    <w:rsid w:val="00755ADB"/>
    <w:rsid w:val="00775406"/>
    <w:rsid w:val="00780639"/>
    <w:rsid w:val="0079116C"/>
    <w:rsid w:val="007B5B28"/>
    <w:rsid w:val="007E4F45"/>
    <w:rsid w:val="007E641C"/>
    <w:rsid w:val="007F035C"/>
    <w:rsid w:val="00801CB4"/>
    <w:rsid w:val="008163C9"/>
    <w:rsid w:val="0083138E"/>
    <w:rsid w:val="00832A9F"/>
    <w:rsid w:val="008342BF"/>
    <w:rsid w:val="00846766"/>
    <w:rsid w:val="00847880"/>
    <w:rsid w:val="00857C8C"/>
    <w:rsid w:val="008657A6"/>
    <w:rsid w:val="00866B62"/>
    <w:rsid w:val="00871470"/>
    <w:rsid w:val="008809B8"/>
    <w:rsid w:val="008843A0"/>
    <w:rsid w:val="00887E3C"/>
    <w:rsid w:val="008A364F"/>
    <w:rsid w:val="008B1A68"/>
    <w:rsid w:val="008B2933"/>
    <w:rsid w:val="008B53B0"/>
    <w:rsid w:val="008C0087"/>
    <w:rsid w:val="008C5FFD"/>
    <w:rsid w:val="008C7147"/>
    <w:rsid w:val="008F7588"/>
    <w:rsid w:val="009044ED"/>
    <w:rsid w:val="00914766"/>
    <w:rsid w:val="009229C0"/>
    <w:rsid w:val="00926749"/>
    <w:rsid w:val="00933942"/>
    <w:rsid w:val="0095430A"/>
    <w:rsid w:val="00980D41"/>
    <w:rsid w:val="00984F2B"/>
    <w:rsid w:val="009941B1"/>
    <w:rsid w:val="009A2E5E"/>
    <w:rsid w:val="009B19D9"/>
    <w:rsid w:val="009C771B"/>
    <w:rsid w:val="009F08BE"/>
    <w:rsid w:val="009F39CE"/>
    <w:rsid w:val="00A02731"/>
    <w:rsid w:val="00A1145D"/>
    <w:rsid w:val="00A1572F"/>
    <w:rsid w:val="00A30438"/>
    <w:rsid w:val="00A60056"/>
    <w:rsid w:val="00A76A52"/>
    <w:rsid w:val="00A77C1F"/>
    <w:rsid w:val="00A77D7F"/>
    <w:rsid w:val="00A82DEA"/>
    <w:rsid w:val="00A935F6"/>
    <w:rsid w:val="00AA19FA"/>
    <w:rsid w:val="00AB7292"/>
    <w:rsid w:val="00AE1CB8"/>
    <w:rsid w:val="00AE2EFA"/>
    <w:rsid w:val="00AF4F13"/>
    <w:rsid w:val="00B00C66"/>
    <w:rsid w:val="00B04803"/>
    <w:rsid w:val="00B13521"/>
    <w:rsid w:val="00B31B4F"/>
    <w:rsid w:val="00B378FD"/>
    <w:rsid w:val="00B44F22"/>
    <w:rsid w:val="00B50C58"/>
    <w:rsid w:val="00B64E7C"/>
    <w:rsid w:val="00B759AA"/>
    <w:rsid w:val="00B76FD2"/>
    <w:rsid w:val="00BA3BAA"/>
    <w:rsid w:val="00BB5250"/>
    <w:rsid w:val="00BB7859"/>
    <w:rsid w:val="00BC244F"/>
    <w:rsid w:val="00BD6031"/>
    <w:rsid w:val="00BE31FC"/>
    <w:rsid w:val="00C14801"/>
    <w:rsid w:val="00C14929"/>
    <w:rsid w:val="00C27FB0"/>
    <w:rsid w:val="00C74BC1"/>
    <w:rsid w:val="00C9241A"/>
    <w:rsid w:val="00CA5616"/>
    <w:rsid w:val="00D00574"/>
    <w:rsid w:val="00D075F4"/>
    <w:rsid w:val="00D10260"/>
    <w:rsid w:val="00D15E50"/>
    <w:rsid w:val="00D23FFB"/>
    <w:rsid w:val="00D365C0"/>
    <w:rsid w:val="00D36925"/>
    <w:rsid w:val="00D378CB"/>
    <w:rsid w:val="00D37E66"/>
    <w:rsid w:val="00D50626"/>
    <w:rsid w:val="00D508A3"/>
    <w:rsid w:val="00D53D97"/>
    <w:rsid w:val="00D55B5D"/>
    <w:rsid w:val="00D611EB"/>
    <w:rsid w:val="00D6135B"/>
    <w:rsid w:val="00D710FD"/>
    <w:rsid w:val="00D8735C"/>
    <w:rsid w:val="00D92485"/>
    <w:rsid w:val="00DA387C"/>
    <w:rsid w:val="00DA6741"/>
    <w:rsid w:val="00DA72A8"/>
    <w:rsid w:val="00DB4634"/>
    <w:rsid w:val="00DD0CFF"/>
    <w:rsid w:val="00DD1F64"/>
    <w:rsid w:val="00DF662C"/>
    <w:rsid w:val="00E107FC"/>
    <w:rsid w:val="00E13EEF"/>
    <w:rsid w:val="00E41E2D"/>
    <w:rsid w:val="00E450EF"/>
    <w:rsid w:val="00E45DC6"/>
    <w:rsid w:val="00E57EED"/>
    <w:rsid w:val="00E60B7B"/>
    <w:rsid w:val="00E629AC"/>
    <w:rsid w:val="00E638F3"/>
    <w:rsid w:val="00E63E76"/>
    <w:rsid w:val="00E77480"/>
    <w:rsid w:val="00E921B1"/>
    <w:rsid w:val="00EB70FC"/>
    <w:rsid w:val="00EC73D6"/>
    <w:rsid w:val="00ED5A3B"/>
    <w:rsid w:val="00EE1CB3"/>
    <w:rsid w:val="00EE43FD"/>
    <w:rsid w:val="00F0695E"/>
    <w:rsid w:val="00F12160"/>
    <w:rsid w:val="00F515BE"/>
    <w:rsid w:val="00F575A8"/>
    <w:rsid w:val="00F57F14"/>
    <w:rsid w:val="00F63E2F"/>
    <w:rsid w:val="00F71BD8"/>
    <w:rsid w:val="00F83C52"/>
    <w:rsid w:val="00F907DA"/>
    <w:rsid w:val="00F9368C"/>
    <w:rsid w:val="00FB156D"/>
    <w:rsid w:val="00FD39DC"/>
    <w:rsid w:val="00FD65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  <v:stroke dashstyle="1 1" endcap="round"/>
      <v:shadow color="gray" opacity="1" offset="2pt,2pt"/>
      <o:colormenu v:ext="edit" fillcolor="none" strokecolor="black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9"/>
        <o:entry new="11" old="9"/>
        <o:entry new="12" old="0"/>
        <o:entry new="13" old="12"/>
        <o:entry new="14" old="0"/>
        <o:entry new="15" old="0"/>
      </o:regrouptable>
    </o:shapelayout>
  </w:shapeDefaults>
  <w:decimalSymbol w:val="."/>
  <w:listSeparator w:val=","/>
  <w14:docId w14:val="087883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FB6"/>
    <w:rPr>
      <w:rFonts w:ascii="Arial" w:eastAsia="Times New Roman" w:hAnsi="Arial"/>
    </w:rPr>
  </w:style>
  <w:style w:type="paragraph" w:styleId="Heading1">
    <w:name w:val="heading 1"/>
    <w:basedOn w:val="Normal"/>
    <w:qFormat/>
    <w:rsid w:val="001F6FB6"/>
    <w:pPr>
      <w:spacing w:before="100" w:beforeAutospacing="1" w:after="100" w:afterAutospacing="1" w:line="288" w:lineRule="atLeast"/>
      <w:outlineLvl w:val="0"/>
    </w:pPr>
    <w:rPr>
      <w:b/>
      <w:kern w:val="36"/>
      <w:sz w:val="28"/>
    </w:rPr>
  </w:style>
  <w:style w:type="paragraph" w:styleId="Heading2">
    <w:name w:val="heading 2"/>
    <w:basedOn w:val="Normal"/>
    <w:next w:val="Normal"/>
    <w:qFormat/>
    <w:rsid w:val="001F6FB6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y">
    <w:name w:val="bdy"/>
    <w:basedOn w:val="Normal"/>
    <w:rsid w:val="001F6FB6"/>
    <w:pPr>
      <w:spacing w:after="120"/>
    </w:pPr>
  </w:style>
  <w:style w:type="paragraph" w:customStyle="1" w:styleId="bdy2">
    <w:name w:val="bdy2"/>
    <w:basedOn w:val="bdy"/>
    <w:rsid w:val="001F6FB6"/>
    <w:pPr>
      <w:ind w:left="720"/>
    </w:pPr>
  </w:style>
  <w:style w:type="paragraph" w:customStyle="1" w:styleId="bl">
    <w:name w:val="bl"/>
    <w:basedOn w:val="bdy"/>
    <w:rsid w:val="001F6FB6"/>
    <w:pPr>
      <w:spacing w:before="60"/>
      <w:ind w:left="432" w:hanging="432"/>
    </w:pPr>
  </w:style>
  <w:style w:type="paragraph" w:styleId="Footer">
    <w:name w:val="footer"/>
    <w:basedOn w:val="Normal"/>
    <w:rsid w:val="001F6FB6"/>
    <w:pPr>
      <w:tabs>
        <w:tab w:val="center" w:pos="4320"/>
        <w:tab w:val="right" w:pos="8640"/>
      </w:tabs>
    </w:pPr>
  </w:style>
  <w:style w:type="paragraph" w:customStyle="1" w:styleId="bl2">
    <w:name w:val="bl2"/>
    <w:basedOn w:val="bl"/>
    <w:rsid w:val="001F6FB6"/>
    <w:pPr>
      <w:ind w:left="1080" w:hanging="360"/>
    </w:pPr>
  </w:style>
  <w:style w:type="paragraph" w:customStyle="1" w:styleId="hd1">
    <w:name w:val="hd1"/>
    <w:next w:val="bdy"/>
    <w:rsid w:val="001F6FB6"/>
    <w:pPr>
      <w:spacing w:after="120"/>
    </w:pPr>
    <w:rPr>
      <w:rFonts w:ascii="Arial" w:hAnsi="Arial"/>
      <w:b/>
      <w:noProof/>
      <w:color w:val="333399"/>
      <w:sz w:val="24"/>
    </w:rPr>
  </w:style>
  <w:style w:type="paragraph" w:customStyle="1" w:styleId="hd2">
    <w:name w:val="hd2"/>
    <w:basedOn w:val="hd1"/>
    <w:next w:val="bdy"/>
    <w:rsid w:val="001D64E7"/>
    <w:pPr>
      <w:spacing w:before="120" w:after="60"/>
    </w:pPr>
    <w:rPr>
      <w:color w:val="auto"/>
      <w:sz w:val="20"/>
    </w:rPr>
  </w:style>
  <w:style w:type="paragraph" w:customStyle="1" w:styleId="hd3">
    <w:name w:val="hd3"/>
    <w:basedOn w:val="hd2"/>
    <w:next w:val="bdy2"/>
    <w:rsid w:val="001F6FB6"/>
    <w:pPr>
      <w:spacing w:before="60"/>
      <w:ind w:left="720"/>
    </w:pPr>
  </w:style>
  <w:style w:type="paragraph" w:styleId="Header">
    <w:name w:val="header"/>
    <w:basedOn w:val="Normal"/>
    <w:rsid w:val="001F6F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F6FB6"/>
  </w:style>
  <w:style w:type="paragraph" w:customStyle="1" w:styleId="Default">
    <w:name w:val="Default"/>
    <w:rsid w:val="001F6FB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</w:rPr>
  </w:style>
  <w:style w:type="paragraph" w:styleId="Title">
    <w:name w:val="Title"/>
    <w:basedOn w:val="Normal"/>
    <w:qFormat/>
    <w:rsid w:val="001F6FB6"/>
    <w:pPr>
      <w:jc w:val="center"/>
    </w:pPr>
    <w:rPr>
      <w:rFonts w:ascii="Calisto MT" w:hAnsi="Calisto MT"/>
      <w:b/>
      <w:sz w:val="32"/>
    </w:rPr>
  </w:style>
  <w:style w:type="paragraph" w:customStyle="1" w:styleId="HTMLBody">
    <w:name w:val="HTML Body"/>
    <w:rsid w:val="001F6FB6"/>
    <w:rPr>
      <w:rFonts w:ascii="Arial" w:eastAsia="Times New Roman" w:hAnsi="Arial"/>
      <w:snapToGrid w:val="0"/>
    </w:rPr>
  </w:style>
  <w:style w:type="paragraph" w:styleId="NormalWeb">
    <w:name w:val="Normal (Web)"/>
    <w:basedOn w:val="Normal"/>
    <w:rsid w:val="001F6FB6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FootnoteText">
    <w:name w:val="footnote text"/>
    <w:basedOn w:val="Normal"/>
    <w:rsid w:val="001F6FB6"/>
    <w:pPr>
      <w:spacing w:after="60"/>
    </w:pPr>
  </w:style>
  <w:style w:type="character" w:styleId="FootnoteReference">
    <w:name w:val="footnote reference"/>
    <w:basedOn w:val="DefaultParagraphFont"/>
    <w:rsid w:val="001F6FB6"/>
    <w:rPr>
      <w:vertAlign w:val="superscript"/>
    </w:rPr>
  </w:style>
  <w:style w:type="paragraph" w:customStyle="1" w:styleId="BulletList">
    <w:name w:val="Bullet List"/>
    <w:basedOn w:val="Normal"/>
    <w:rsid w:val="001F6FB6"/>
    <w:pPr>
      <w:numPr>
        <w:numId w:val="11"/>
      </w:numPr>
    </w:pPr>
  </w:style>
  <w:style w:type="paragraph" w:customStyle="1" w:styleId="Intro">
    <w:name w:val="Intro"/>
    <w:basedOn w:val="Normal"/>
    <w:rsid w:val="001F6FB6"/>
    <w:rPr>
      <w:sz w:val="24"/>
    </w:rPr>
  </w:style>
  <w:style w:type="character" w:styleId="Hyperlink">
    <w:name w:val="Hyperlink"/>
    <w:basedOn w:val="DefaultParagraphFont"/>
    <w:uiPriority w:val="99"/>
    <w:unhideWhenUsed/>
    <w:rsid w:val="008B293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3138E"/>
  </w:style>
  <w:style w:type="character" w:styleId="FollowedHyperlink">
    <w:name w:val="FollowedHyperlink"/>
    <w:basedOn w:val="DefaultParagraphFont"/>
    <w:uiPriority w:val="99"/>
    <w:semiHidden/>
    <w:unhideWhenUsed/>
    <w:rsid w:val="007300B8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rsid w:val="00CA5616"/>
    <w:rPr>
      <w:i/>
    </w:rPr>
  </w:style>
  <w:style w:type="paragraph" w:customStyle="1" w:styleId="AnnHead1">
    <w:name w:val="Ann Head 1"/>
    <w:basedOn w:val="Normal"/>
    <w:qFormat/>
    <w:rsid w:val="00BA3BAA"/>
    <w:pPr>
      <w:spacing w:before="120"/>
    </w:pPr>
    <w:rPr>
      <w:rFonts w:eastAsiaTheme="majorEastAsia" w:cstheme="majorBidi"/>
      <w:b/>
      <w:bCs/>
      <w:sz w:val="28"/>
      <w:szCs w:val="32"/>
      <w:lang w:eastAsia="ja-JP"/>
    </w:rPr>
  </w:style>
  <w:style w:type="paragraph" w:customStyle="1" w:styleId="AnnBullet2">
    <w:name w:val="Ann Bullet 2"/>
    <w:basedOn w:val="Normal"/>
    <w:autoRedefine/>
    <w:qFormat/>
    <w:rsid w:val="00124BEF"/>
    <w:pPr>
      <w:spacing w:after="60"/>
      <w:ind w:left="576" w:hanging="288"/>
    </w:pPr>
    <w:rPr>
      <w:rFonts w:eastAsiaTheme="minorHAnsi" w:cstheme="minorBidi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Times New Roman" w:hAnsi="Arial"/>
    </w:rPr>
  </w:style>
  <w:style w:type="paragraph" w:styleId="Heading1">
    <w:name w:val="heading 1"/>
    <w:basedOn w:val="Normal"/>
    <w:qFormat/>
    <w:pPr>
      <w:spacing w:before="100" w:beforeAutospacing="1" w:after="100" w:afterAutospacing="1" w:line="288" w:lineRule="atLeast"/>
      <w:outlineLvl w:val="0"/>
    </w:pPr>
    <w:rPr>
      <w:b/>
      <w:kern w:val="36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y">
    <w:name w:val="bdy"/>
    <w:basedOn w:val="Normal"/>
    <w:pPr>
      <w:spacing w:after="120"/>
    </w:pPr>
  </w:style>
  <w:style w:type="paragraph" w:customStyle="1" w:styleId="bdy2">
    <w:name w:val="bdy2"/>
    <w:basedOn w:val="bdy"/>
    <w:pPr>
      <w:ind w:left="720"/>
    </w:pPr>
  </w:style>
  <w:style w:type="paragraph" w:customStyle="1" w:styleId="bl">
    <w:name w:val="bl"/>
    <w:basedOn w:val="bdy"/>
    <w:pPr>
      <w:spacing w:before="60"/>
      <w:ind w:left="432" w:hanging="432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l2">
    <w:name w:val="bl2"/>
    <w:basedOn w:val="bl"/>
    <w:pPr>
      <w:ind w:left="1080" w:hanging="360"/>
    </w:pPr>
  </w:style>
  <w:style w:type="paragraph" w:customStyle="1" w:styleId="hd1">
    <w:name w:val="hd1"/>
    <w:next w:val="bdy"/>
    <w:pPr>
      <w:spacing w:after="120"/>
    </w:pPr>
    <w:rPr>
      <w:rFonts w:ascii="Arial" w:hAnsi="Arial"/>
      <w:b/>
      <w:noProof/>
      <w:color w:val="333399"/>
      <w:sz w:val="24"/>
    </w:rPr>
  </w:style>
  <w:style w:type="paragraph" w:customStyle="1" w:styleId="hd2">
    <w:name w:val="hd2"/>
    <w:basedOn w:val="hd1"/>
    <w:next w:val="bdy"/>
    <w:pPr>
      <w:spacing w:before="120"/>
    </w:pPr>
    <w:rPr>
      <w:color w:val="auto"/>
      <w:sz w:val="20"/>
    </w:rPr>
  </w:style>
  <w:style w:type="paragraph" w:customStyle="1" w:styleId="hd3">
    <w:name w:val="hd3"/>
    <w:basedOn w:val="hd2"/>
    <w:next w:val="bdy2"/>
    <w:pPr>
      <w:spacing w:before="60"/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</w:rPr>
  </w:style>
  <w:style w:type="paragraph" w:styleId="Title">
    <w:name w:val="Title"/>
    <w:basedOn w:val="Normal"/>
    <w:qFormat/>
    <w:pPr>
      <w:jc w:val="center"/>
    </w:pPr>
    <w:rPr>
      <w:rFonts w:ascii="Calisto MT" w:hAnsi="Calisto MT"/>
      <w:b/>
      <w:sz w:val="32"/>
    </w:rPr>
  </w:style>
  <w:style w:type="paragraph" w:customStyle="1" w:styleId="HTMLBody">
    <w:name w:val="HTML Body"/>
    <w:rPr>
      <w:rFonts w:ascii="Arial" w:eastAsia="Times New Roman" w:hAnsi="Arial"/>
      <w:snapToGrid w:val="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FootnoteText">
    <w:name w:val="footnote text"/>
    <w:basedOn w:val="Normal"/>
    <w:pPr>
      <w:spacing w:after="60"/>
    </w:pPr>
  </w:style>
  <w:style w:type="character" w:styleId="FootnoteReference">
    <w:name w:val="footnote reference"/>
    <w:basedOn w:val="DefaultParagraphFont"/>
    <w:rPr>
      <w:vertAlign w:val="superscript"/>
    </w:rPr>
  </w:style>
  <w:style w:type="paragraph" w:customStyle="1" w:styleId="BulletList">
    <w:name w:val="Bullet List"/>
    <w:basedOn w:val="Normal"/>
    <w:pPr>
      <w:numPr>
        <w:numId w:val="11"/>
      </w:numPr>
    </w:pPr>
  </w:style>
  <w:style w:type="paragraph" w:customStyle="1" w:styleId="Intro">
    <w:name w:val="Intro"/>
    <w:basedOn w:val="Normal"/>
    <w:rPr>
      <w:sz w:val="24"/>
    </w:rPr>
  </w:style>
  <w:style w:type="character" w:styleId="Hyperlink">
    <w:name w:val="Hyperlink"/>
    <w:basedOn w:val="DefaultParagraphFont"/>
    <w:uiPriority w:val="99"/>
    <w:unhideWhenUsed/>
    <w:rsid w:val="008B293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3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9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3.png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yperlink" Target="mailto:SusannaValleau@gmail.com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susannavalleau.com/" TargetMode="External"/><Relationship Id="rId14" Type="http://schemas.openxmlformats.org/officeDocument/2006/relationships/hyperlink" Target="mailto:susannavalleau@gmail.com" TargetMode="External"/><Relationship Id="rId15" Type="http://schemas.openxmlformats.org/officeDocument/2006/relationships/hyperlink" Target="mailto:susanna.valleau@gmail.com" TargetMode="External"/><Relationship Id="rId16" Type="http://schemas.openxmlformats.org/officeDocument/2006/relationships/hyperlink" Target="mailto:SusannaValleau@gmail.com" TargetMode="External"/><Relationship Id="rId17" Type="http://schemas.openxmlformats.org/officeDocument/2006/relationships/hyperlink" Target="mailto:susanna.valleau@gmail.com" TargetMode="External"/><Relationship Id="rId18" Type="http://schemas.openxmlformats.org/officeDocument/2006/relationships/hyperlink" Target="mailto:susanna.valleau@gmail.com" TargetMode="External"/><Relationship Id="rId19" Type="http://schemas.openxmlformats.org/officeDocument/2006/relationships/hyperlink" Target="mailto:susanna.valleau@gmail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2BF0FE-62D4-8E4F-82D7-5032055C8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13</Pages>
  <Words>2509</Words>
  <Characters>14303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Editorial Integrity of New, Sourced, and Hyperlinked Content</vt:lpstr>
    </vt:vector>
  </TitlesOfParts>
  <Company>Ann Senechal Communications</Company>
  <LinksUpToDate>false</LinksUpToDate>
  <CharactersWithSpaces>16779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Editorial Integrity of New, Sourced, and Hyperlinked Content</dc:title>
  <dc:subject/>
  <dc:creator>Ann Senechal</dc:creator>
  <cp:keywords/>
  <dc:description/>
  <cp:lastModifiedBy>Ann Senechal</cp:lastModifiedBy>
  <cp:revision>186</cp:revision>
  <cp:lastPrinted>2008-08-13T22:10:00Z</cp:lastPrinted>
  <dcterms:created xsi:type="dcterms:W3CDTF">2016-12-09T17:58:00Z</dcterms:created>
  <dcterms:modified xsi:type="dcterms:W3CDTF">2017-02-19T16:34:00Z</dcterms:modified>
</cp:coreProperties>
</file>